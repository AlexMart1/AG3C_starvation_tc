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FA467D" w14:textId="77777777" w:rsidR="006B23AA" w:rsidRDefault="00BA5B3C" w:rsidP="006A50FA">
      <w:pPr>
        <w:pStyle w:val="Heading1"/>
      </w:pPr>
      <w:r w:rsidRPr="005A50CF">
        <w:t>Controlled Measurement</w:t>
      </w:r>
      <w:r w:rsidR="006A50FA">
        <w:t xml:space="preserve"> and </w:t>
      </w:r>
      <w:r w:rsidR="0010241B">
        <w:t>Comparative Analysis</w:t>
      </w:r>
      <w:r w:rsidR="006A50FA">
        <w:t xml:space="preserve"> </w:t>
      </w:r>
      <w:r w:rsidRPr="005A50CF">
        <w:t xml:space="preserve">of Multiple Cellular Components in </w:t>
      </w:r>
      <w:r w:rsidRPr="004D50CA">
        <w:rPr>
          <w:i/>
        </w:rPr>
        <w:t>E. coli</w:t>
      </w:r>
      <w:r w:rsidR="006A50FA">
        <w:t xml:space="preserve"> under Long-Term Starvation</w:t>
      </w:r>
    </w:p>
    <w:p w14:paraId="276ED159" w14:textId="77777777" w:rsidR="006A50FA" w:rsidRPr="006A50FA" w:rsidRDefault="006A50FA" w:rsidP="006A50FA"/>
    <w:p w14:paraId="6162160D" w14:textId="77777777" w:rsidR="005A50CF" w:rsidRPr="005A50CF" w:rsidRDefault="00BA5B3C" w:rsidP="005A50CF">
      <w:pPr>
        <w:pStyle w:val="BodyText"/>
      </w:pPr>
      <w:r w:rsidRPr="005A50CF">
        <w:t>John R. Houser</w:t>
      </w:r>
      <w:r w:rsidR="006B23AA" w:rsidRPr="006B23AA">
        <w:rPr>
          <w:vertAlign w:val="superscript"/>
        </w:rPr>
        <w:t>1</w:t>
      </w:r>
      <w:proofErr w:type="gramStart"/>
      <w:r w:rsidR="006B23AA">
        <w:rPr>
          <w:vertAlign w:val="superscript"/>
        </w:rPr>
        <w:t>,2</w:t>
      </w:r>
      <w:proofErr w:type="gramEnd"/>
      <w:r w:rsidRPr="005A50CF">
        <w:t>, Craig Barnhart</w:t>
      </w:r>
      <w:r w:rsidR="006B23AA" w:rsidRPr="006B23AA">
        <w:rPr>
          <w:vertAlign w:val="superscript"/>
        </w:rPr>
        <w:t>1</w:t>
      </w:r>
      <w:r w:rsidR="006B23AA">
        <w:rPr>
          <w:vertAlign w:val="superscript"/>
        </w:rPr>
        <w:t>,2</w:t>
      </w:r>
      <w:r w:rsidRPr="005A50CF">
        <w:t>, Dan</w:t>
      </w:r>
      <w:r w:rsidR="005A50CF">
        <w:t>iel R.</w:t>
      </w:r>
      <w:r w:rsidRPr="005A50CF">
        <w:t xml:space="preserve"> Boutz</w:t>
      </w:r>
      <w:r w:rsidR="006B23AA" w:rsidRPr="006B23AA">
        <w:rPr>
          <w:vertAlign w:val="superscript"/>
        </w:rPr>
        <w:t>1</w:t>
      </w:r>
      <w:r w:rsidR="006B23AA">
        <w:rPr>
          <w:vertAlign w:val="superscript"/>
        </w:rPr>
        <w:t>,2</w:t>
      </w:r>
      <w:r w:rsidRPr="005A50CF">
        <w:t xml:space="preserve">, Sean </w:t>
      </w:r>
      <w:r w:rsidR="005A50CF">
        <w:t xml:space="preserve">M. </w:t>
      </w:r>
      <w:r w:rsidRPr="005A50CF">
        <w:t>Carroll</w:t>
      </w:r>
      <w:r w:rsidR="006B23AA">
        <w:rPr>
          <w:vertAlign w:val="superscript"/>
        </w:rPr>
        <w:t>3</w:t>
      </w:r>
      <w:r w:rsidRPr="005A50CF">
        <w:t>,</w:t>
      </w:r>
      <w:r w:rsidR="005A50CF">
        <w:t xml:space="preserve"> </w:t>
      </w:r>
      <w:r w:rsidRPr="005A50CF">
        <w:t>Josh</w:t>
      </w:r>
      <w:r w:rsidR="005A50CF">
        <w:t>ua K.</w:t>
      </w:r>
      <w:r w:rsidRPr="005A50CF">
        <w:t xml:space="preserve"> Michener</w:t>
      </w:r>
      <w:r w:rsidR="006B23AA">
        <w:rPr>
          <w:vertAlign w:val="superscript"/>
        </w:rPr>
        <w:t>3</w:t>
      </w:r>
      <w:r w:rsidRPr="005A50CF">
        <w:t xml:space="preserve">, Brittany </w:t>
      </w:r>
      <w:r w:rsidR="005A50CF">
        <w:t xml:space="preserve">D. </w:t>
      </w:r>
      <w:r w:rsidRPr="005A50CF">
        <w:t>Needham</w:t>
      </w:r>
      <w:r w:rsidR="006B23AA" w:rsidRPr="006B23AA">
        <w:rPr>
          <w:vertAlign w:val="superscript"/>
        </w:rPr>
        <w:t>1</w:t>
      </w:r>
      <w:r w:rsidR="006B23AA">
        <w:rPr>
          <w:vertAlign w:val="superscript"/>
        </w:rPr>
        <w:t>,2</w:t>
      </w:r>
      <w:r w:rsidRPr="005A50CF">
        <w:t>, Ophelia Papoulas</w:t>
      </w:r>
      <w:r w:rsidR="006B23AA" w:rsidRPr="006B23AA">
        <w:rPr>
          <w:vertAlign w:val="superscript"/>
        </w:rPr>
        <w:t>1</w:t>
      </w:r>
      <w:r w:rsidR="006B23AA">
        <w:rPr>
          <w:vertAlign w:val="superscript"/>
        </w:rPr>
        <w:t>,2</w:t>
      </w:r>
      <w:r w:rsidRPr="005A50CF">
        <w:t xml:space="preserve">, </w:t>
      </w:r>
      <w:proofErr w:type="spellStart"/>
      <w:r w:rsidRPr="005A50CF">
        <w:t>Viswanadham</w:t>
      </w:r>
      <w:proofErr w:type="spellEnd"/>
      <w:r w:rsidRPr="005A50CF">
        <w:t xml:space="preserve"> Sridhara</w:t>
      </w:r>
      <w:r w:rsidR="006B23AA">
        <w:rPr>
          <w:vertAlign w:val="superscript"/>
        </w:rPr>
        <w:t>4</w:t>
      </w:r>
      <w:r w:rsidRPr="005A50CF">
        <w:t xml:space="preserve">, </w:t>
      </w:r>
      <w:proofErr w:type="spellStart"/>
      <w:r w:rsidRPr="005A50CF">
        <w:t>Dariy</w:t>
      </w:r>
      <w:r w:rsidR="005A50CF">
        <w:t>a</w:t>
      </w:r>
      <w:proofErr w:type="spellEnd"/>
      <w:r w:rsidR="005A50CF">
        <w:t xml:space="preserve"> K. Sydykova</w:t>
      </w:r>
      <w:r w:rsidR="006B23AA" w:rsidRPr="006B23AA">
        <w:rPr>
          <w:vertAlign w:val="superscript"/>
        </w:rPr>
        <w:t>1</w:t>
      </w:r>
      <w:r w:rsidR="005A50CF">
        <w:t>, Christopher J. Marx</w:t>
      </w:r>
      <w:r w:rsidR="006B23AA">
        <w:rPr>
          <w:vertAlign w:val="superscript"/>
        </w:rPr>
        <w:t>3,5</w:t>
      </w:r>
      <w:r w:rsidR="005A50CF">
        <w:t>, M. Steph</w:t>
      </w:r>
      <w:r w:rsidRPr="005A50CF">
        <w:t>en Trent</w:t>
      </w:r>
      <w:r w:rsidR="006B23AA" w:rsidRPr="006B23AA">
        <w:rPr>
          <w:vertAlign w:val="superscript"/>
        </w:rPr>
        <w:t>1</w:t>
      </w:r>
      <w:r w:rsidR="006B23AA">
        <w:rPr>
          <w:vertAlign w:val="superscript"/>
        </w:rPr>
        <w:t>,2,6</w:t>
      </w:r>
      <w:r w:rsidRPr="005A50CF">
        <w:t>, Jeff</w:t>
      </w:r>
      <w:r w:rsidR="005A50CF">
        <w:t>rey E.</w:t>
      </w:r>
      <w:r w:rsidRPr="005A50CF">
        <w:t xml:space="preserve"> Barrick</w:t>
      </w:r>
      <w:r w:rsidR="006B23AA" w:rsidRPr="006B23AA">
        <w:rPr>
          <w:vertAlign w:val="superscript"/>
        </w:rPr>
        <w:t>1</w:t>
      </w:r>
      <w:r w:rsidR="006B23AA">
        <w:rPr>
          <w:vertAlign w:val="superscript"/>
        </w:rPr>
        <w:t>,2,4,6</w:t>
      </w:r>
      <w:r w:rsidR="006B23AA" w:rsidRPr="006B23AA">
        <w:rPr>
          <w:vertAlign w:val="superscript"/>
        </w:rPr>
        <w:t>#</w:t>
      </w:r>
      <w:r w:rsidRPr="005A50CF">
        <w:t xml:space="preserve">, Edward </w:t>
      </w:r>
      <w:r w:rsidR="005A50CF">
        <w:t xml:space="preserve">M. </w:t>
      </w:r>
      <w:r w:rsidRPr="005A50CF">
        <w:t>Marcotte</w:t>
      </w:r>
      <w:r w:rsidR="006B23AA" w:rsidRPr="006B23AA">
        <w:rPr>
          <w:vertAlign w:val="superscript"/>
        </w:rPr>
        <w:t>1</w:t>
      </w:r>
      <w:r w:rsidR="006B23AA">
        <w:rPr>
          <w:vertAlign w:val="superscript"/>
        </w:rPr>
        <w:t>,2,4,6</w:t>
      </w:r>
      <w:r w:rsidR="006B23AA" w:rsidRPr="006B23AA">
        <w:rPr>
          <w:vertAlign w:val="superscript"/>
        </w:rPr>
        <w:t>#</w:t>
      </w:r>
      <w:r w:rsidR="005A50CF">
        <w:t xml:space="preserve">, </w:t>
      </w:r>
      <w:r w:rsidR="005A50CF" w:rsidRPr="005A50CF">
        <w:t>Claus</w:t>
      </w:r>
      <w:r w:rsidR="005A50CF">
        <w:t xml:space="preserve"> O. Wilke</w:t>
      </w:r>
      <w:r w:rsidR="006B23AA" w:rsidRPr="006B23AA">
        <w:rPr>
          <w:vertAlign w:val="superscript"/>
        </w:rPr>
        <w:t>1</w:t>
      </w:r>
      <w:r w:rsidR="006B23AA">
        <w:rPr>
          <w:vertAlign w:val="superscript"/>
        </w:rPr>
        <w:t>,2,4,7</w:t>
      </w:r>
      <w:r w:rsidR="006B23AA" w:rsidRPr="006B23AA">
        <w:rPr>
          <w:vertAlign w:val="superscript"/>
        </w:rPr>
        <w:t>#</w:t>
      </w:r>
    </w:p>
    <w:p w14:paraId="0AF4DEF2" w14:textId="77777777" w:rsidR="006B23AA" w:rsidRDefault="006B23AA" w:rsidP="005A50CF">
      <w:pPr>
        <w:pStyle w:val="BodyText"/>
      </w:pPr>
      <w:r w:rsidRPr="006B23AA">
        <w:rPr>
          <w:vertAlign w:val="superscript"/>
        </w:rPr>
        <w:t>1</w:t>
      </w:r>
      <w:r>
        <w:t>Institu</w:t>
      </w:r>
      <w:r w:rsidR="00D60D28">
        <w:t>te for</w:t>
      </w:r>
      <w:r>
        <w:t xml:space="preserve"> Cellular and Molecular Biology, The University of Texas at Austin</w:t>
      </w:r>
      <w:r>
        <w:br/>
      </w:r>
      <w:r>
        <w:rPr>
          <w:vertAlign w:val="superscript"/>
        </w:rPr>
        <w:t>2</w:t>
      </w:r>
      <w:r>
        <w:t>Center for Systems and Synthetic Biology, The University of Texas at Austin</w:t>
      </w:r>
      <w:r>
        <w:br/>
      </w:r>
      <w:r>
        <w:rPr>
          <w:vertAlign w:val="superscript"/>
        </w:rPr>
        <w:t>3</w:t>
      </w:r>
      <w:r>
        <w:t>Department of Organismic and Evolutionary Biology, Harvard University</w:t>
      </w:r>
      <w:r>
        <w:br/>
      </w:r>
      <w:r>
        <w:rPr>
          <w:vertAlign w:val="superscript"/>
        </w:rPr>
        <w:t>4</w:t>
      </w:r>
      <w:r>
        <w:t>Center for Computational Biology and Bioinformatics, The University of Texas at Austin</w:t>
      </w:r>
      <w:r>
        <w:br/>
      </w:r>
      <w:r>
        <w:rPr>
          <w:vertAlign w:val="superscript"/>
        </w:rPr>
        <w:t>5</w:t>
      </w:r>
      <w:r>
        <w:t>Department of Biological Sciences, University of Idaho</w:t>
      </w:r>
      <w:r>
        <w:br/>
      </w:r>
      <w:r>
        <w:rPr>
          <w:vertAlign w:val="superscript"/>
        </w:rPr>
        <w:t>6</w:t>
      </w:r>
      <w:r>
        <w:t>Department of Molecular Biosciences, The University of Texas at Austin</w:t>
      </w:r>
      <w:r>
        <w:br/>
      </w:r>
      <w:r>
        <w:rPr>
          <w:vertAlign w:val="superscript"/>
        </w:rPr>
        <w:t>7</w:t>
      </w:r>
      <w:r>
        <w:t>Department of Integrative Biology, The University of Texas at Austin</w:t>
      </w:r>
    </w:p>
    <w:p w14:paraId="6F19A4CE" w14:textId="77777777" w:rsidR="006B23AA" w:rsidRDefault="006B23AA" w:rsidP="005A50CF">
      <w:pPr>
        <w:pStyle w:val="BodyText"/>
        <w:rPr>
          <w:vertAlign w:val="superscript"/>
        </w:rPr>
      </w:pPr>
    </w:p>
    <w:p w14:paraId="45D46A32" w14:textId="77777777" w:rsidR="006B23AA" w:rsidRDefault="006B23AA" w:rsidP="005A50CF">
      <w:pPr>
        <w:pStyle w:val="BodyText"/>
      </w:pPr>
      <w:r w:rsidRPr="006B23AA">
        <w:rPr>
          <w:vertAlign w:val="superscript"/>
        </w:rPr>
        <w:t>#</w:t>
      </w:r>
      <w:r w:rsidRPr="006B23AA">
        <w:t>Address</w:t>
      </w:r>
      <w:r>
        <w:t xml:space="preserve"> correspondence to: Jeffrey E. </w:t>
      </w:r>
      <w:proofErr w:type="spellStart"/>
      <w:r>
        <w:t>Barrick</w:t>
      </w:r>
      <w:proofErr w:type="spellEnd"/>
      <w:r>
        <w:t xml:space="preserve">, </w:t>
      </w:r>
      <w:hyperlink r:id="rId9" w:history="1">
        <w:r w:rsidRPr="00FB7C4E">
          <w:rPr>
            <w:rStyle w:val="Hyperlink"/>
          </w:rPr>
          <w:t>jbarrick@cm.utexas.edu</w:t>
        </w:r>
      </w:hyperlink>
      <w:r>
        <w:t xml:space="preserve">; Edward M. </w:t>
      </w:r>
      <w:proofErr w:type="spellStart"/>
      <w:r>
        <w:t>Marcotte</w:t>
      </w:r>
      <w:proofErr w:type="spellEnd"/>
      <w:r>
        <w:t xml:space="preserve">, </w:t>
      </w:r>
      <w:hyperlink r:id="rId10" w:history="1">
        <w:r w:rsidRPr="00FB7C4E">
          <w:rPr>
            <w:rStyle w:val="Hyperlink"/>
          </w:rPr>
          <w:t>marcotte@icmb.utexas.edu</w:t>
        </w:r>
      </w:hyperlink>
      <w:r>
        <w:t xml:space="preserve">; Claus O. Wilke, </w:t>
      </w:r>
      <w:hyperlink r:id="rId11" w:history="1">
        <w:r w:rsidRPr="00FB7C4E">
          <w:rPr>
            <w:rStyle w:val="Hyperlink"/>
          </w:rPr>
          <w:t>wilke@austin.utexas.edu</w:t>
        </w:r>
      </w:hyperlink>
    </w:p>
    <w:p w14:paraId="00FAE7A5" w14:textId="77777777" w:rsidR="006B23AA" w:rsidRDefault="006B23AA" w:rsidP="005A50CF">
      <w:pPr>
        <w:pStyle w:val="Heading2"/>
      </w:pPr>
    </w:p>
    <w:p w14:paraId="34955280" w14:textId="77777777" w:rsidR="005A50CF" w:rsidRDefault="005A50CF" w:rsidP="005A50CF">
      <w:pPr>
        <w:pStyle w:val="Heading2"/>
      </w:pPr>
      <w:r>
        <w:t>Abstract</w:t>
      </w:r>
    </w:p>
    <w:p w14:paraId="5F8ABCC2" w14:textId="77777777" w:rsidR="005A50CF" w:rsidRDefault="00BA5B3C" w:rsidP="00A3644C">
      <w:pPr>
        <w:pStyle w:val="NoSpacing"/>
      </w:pPr>
      <w:commentRangeStart w:id="0"/>
      <w:r>
        <w:t xml:space="preserve">Genome wide </w:t>
      </w:r>
      <w:proofErr w:type="gramStart"/>
      <w:r>
        <w:t>models</w:t>
      </w:r>
      <w:proofErr w:type="gramEnd"/>
      <w:r>
        <w:t xml:space="preserve"> are </w:t>
      </w:r>
      <w:proofErr w:type="gramStart"/>
      <w:r>
        <w:t>a useful tool</w:t>
      </w:r>
      <w:proofErr w:type="gramEnd"/>
      <w:r>
        <w:t xml:space="preserve"> in synthetic engineering of biology. Most genome-wide models however focus on individual subsystems, or networks, of the cell, such as in flux balance models of metabolism. Recent effort has been focused on how to best integrate models of separate subsystems (e.g. transcription, metabolism, etc.). Thus, there is a need for consistent and comparable measurements of these different cellular components. Though many large data sets exist for specific types of cellular components (e.g. RNA e</w:t>
      </w:r>
      <w:r>
        <w:t>x</w:t>
      </w:r>
      <w:r>
        <w:t>pression, protein abundances, and metabolites) there is a lack of data that span multiple different sub-systems under the same controlled conditions. Here we present genome-wide measurements on RNA and proteins as well as lipids and metabolic fluxes from E. coli grown under identically controlled conditions. These data serve as a resource for building integrative models of cellular processes. Specifically, we present data from a long-term gl</w:t>
      </w:r>
      <w:r>
        <w:t>u</w:t>
      </w:r>
      <w:r>
        <w:t>cose starvation time course. These data comprise the first completed results from a series of planned experiments considering different environmental conditions. Furthermore we characterize and discuss the general trends seen in this time course comparing and co</w:t>
      </w:r>
      <w:r>
        <w:t>n</w:t>
      </w:r>
      <w:r>
        <w:t xml:space="preserve">trasting our data sets on different sub-processes. </w:t>
      </w:r>
      <w:commentRangeEnd w:id="0"/>
      <w:r w:rsidR="00077A7B">
        <w:rPr>
          <w:rStyle w:val="CommentReference"/>
          <w:color w:val="00000A"/>
        </w:rPr>
        <w:commentReference w:id="0"/>
      </w:r>
    </w:p>
    <w:p w14:paraId="68785606" w14:textId="77777777" w:rsidR="005A50CF" w:rsidRDefault="005A50CF">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6B8909C8" w14:textId="77777777" w:rsidR="00B05A6C" w:rsidRDefault="00BA5B3C" w:rsidP="00263053">
      <w:pPr>
        <w:pStyle w:val="Heading1"/>
      </w:pPr>
      <w:r>
        <w:t>Introduction</w:t>
      </w:r>
    </w:p>
    <w:p w14:paraId="03492330" w14:textId="77777777" w:rsidR="00B05A6C" w:rsidRDefault="00776862" w:rsidP="00B05A6C">
      <w:pPr>
        <w:pStyle w:val="NoSpacing"/>
      </w:pPr>
      <w:r>
        <w:t xml:space="preserve">Many </w:t>
      </w:r>
      <w:r w:rsidR="00B05A6C">
        <w:t>global changes in cellular physiology occur during the growth of a typical laboratory culture of a microorganism</w:t>
      </w:r>
      <w:r w:rsidR="00774C5F">
        <w:t>,</w:t>
      </w:r>
      <w:r w:rsidR="00B05A6C">
        <w:t xml:space="preserve"> such as </w:t>
      </w:r>
      <w:r w:rsidR="00B05A6C" w:rsidRPr="00EE3AEA">
        <w:rPr>
          <w:i/>
        </w:rPr>
        <w:t>E. coli</w:t>
      </w:r>
      <w:r w:rsidR="00774C5F">
        <w:rPr>
          <w:i/>
        </w:rPr>
        <w:t>,</w:t>
      </w:r>
      <w:r w:rsidR="00B05A6C">
        <w:t xml:space="preserve"> as it reaches an exponential rate of cell division </w:t>
      </w:r>
      <w:r w:rsidR="00B05A6C">
        <w:lastRenderedPageBreak/>
        <w:t xml:space="preserve">after an initial lag phase and then eventually ceases dividing when nutrients are exhausted </w:t>
      </w:r>
      <w:r w:rsidR="00207439">
        <w:fldChar w:fldCharType="begin"/>
      </w:r>
      <w:r w:rsidR="00B05A6C">
        <w:instrText xml:space="preserve"> ADDIN ZOTERO_ITEM CSL_CITATION {"citationID":"1tlsiu54ck","properties":{"formattedCitation":"(Neidhardt and Curtiss, 1996)","plainCitation":"(Neidhardt and Curtiss, 1996)"},"citationItems":[{"id":189,"uris":["http://zotero.org/users/2021925/items/RAM3BU5N"],"uri":["http://zotero.org/users/2021925/items/RAM3BU5N"],"itemData":{"id":189,"type":"book","title":"Escherichia Coli and Salmonella: Cellular and Molecular Biology","publisher":"ASM Press","number-of-pages":"2822","source":"Google Books","abstract":"This is the long–awaited second edition of an invaluable classic! Escherichia coli occupies a central role in contemporary molecular biology. It is the unicellular organism about which most is known – all molecular and cellular biologists will want a copy of this book. In 154 chapters, 250 expert authors and editors present the state of the art. Completely rewritten and restructured, the second edition offers a whole new approach to the subject.","ISBN":"9781555810849","shortTitle":"Escherichia Coli and Salmonella","language":"en","author":[{"family":"Neidhardt","given":"Frederick Carl"},{"family":"Curtiss","given":"Roy"}],"issued":{"date-parts":[["1996"]]}}}],"schema":"https://github.com/citation-style-language/schema/raw/master/csl-citation.json"} </w:instrText>
      </w:r>
      <w:r w:rsidR="00207439">
        <w:fldChar w:fldCharType="separate"/>
      </w:r>
      <w:r w:rsidR="00B05A6C">
        <w:rPr>
          <w:noProof/>
        </w:rPr>
        <w:t>(Neidhardt and Curtiss, 1996)</w:t>
      </w:r>
      <w:r w:rsidR="00207439">
        <w:fldChar w:fldCharType="end"/>
      </w:r>
      <w:r w:rsidR="00B05A6C">
        <w:t xml:space="preserve">. However, </w:t>
      </w:r>
      <w:r>
        <w:t xml:space="preserve">how </w:t>
      </w:r>
      <w:r w:rsidR="00B05A6C">
        <w:t xml:space="preserve">these changes </w:t>
      </w:r>
      <w:r>
        <w:t xml:space="preserve">affect </w:t>
      </w:r>
      <w:r w:rsidR="00B05A6C">
        <w:t>specific cellular comp</w:t>
      </w:r>
      <w:r w:rsidR="00B05A6C">
        <w:t>o</w:t>
      </w:r>
      <w:r w:rsidR="00B05A6C">
        <w:t>nents and proc</w:t>
      </w:r>
      <w:r>
        <w:t xml:space="preserve">esses </w:t>
      </w:r>
      <w:r w:rsidR="00B05A6C">
        <w:t xml:space="preserve">is not </w:t>
      </w:r>
      <w:r>
        <w:t xml:space="preserve">fully </w:t>
      </w:r>
      <w:r w:rsidR="006A50FA">
        <w:t>known</w:t>
      </w:r>
      <w:r w:rsidR="00B05A6C">
        <w:t xml:space="preserve">. </w:t>
      </w:r>
      <w:r w:rsidR="006A50FA">
        <w:t>Existing</w:t>
      </w:r>
      <w:r w:rsidR="00263053">
        <w:t xml:space="preserve"> work</w:t>
      </w:r>
      <w:r w:rsidR="00D16365">
        <w:t xml:space="preserve">s, even if done at the genome </w:t>
      </w:r>
      <w:r w:rsidR="00B05A6C">
        <w:t>scale</w:t>
      </w:r>
      <w:r w:rsidR="00D16365">
        <w:t>, tend to have limited completeness</w:t>
      </w:r>
      <w:r>
        <w:t>,</w:t>
      </w:r>
      <w:r w:rsidR="00B05A6C">
        <w:t xml:space="preserve"> in at least two ways. First, most studies consist of the piece-wise collection of only one type of genome-scale data. Second, technological limit</w:t>
      </w:r>
      <w:r w:rsidR="00B05A6C">
        <w:t>a</w:t>
      </w:r>
      <w:r w:rsidR="00B05A6C">
        <w:t>tions often prevent the detection of some subset of molecules in a category of interest. For example, small bacterial RNA species with key roles in regulation are lost when using typ</w:t>
      </w:r>
      <w:r w:rsidR="00B05A6C">
        <w:t>i</w:t>
      </w:r>
      <w:r w:rsidR="00B05A6C">
        <w:t xml:space="preserve">cal purification methods </w:t>
      </w:r>
      <w:r w:rsidR="00207439">
        <w:fldChar w:fldCharType="begin"/>
      </w:r>
      <w:r w:rsidR="00B05A6C">
        <w:instrText xml:space="preserve"> ADDIN ZOTERO_ITEM CSL_CITATION {"citationID":"1260t5c5bk","properties":{"formattedCitation":"(Stead et al., 2012)","plainCitation":"(Stead et al., 2012)"},"citationItems":[{"id":70,"uris":["http://zotero.org/users/2021925/items/UETKFXEM"],"uri":["http://zotero.org/users/2021925/items/UETKFXEM"],"itemData":{"id":70,"type":"article-journal","title":"RNAsnap™: a rapid, quantitative and inexpensive, method for isolating total RNA from bacteria","container-title":"Nucleic Acids Research","page":"e156","volume":"40","issue":"20","source":"NCBI PubMed","abstract":"RNAsnap™ is a simple and novel method that recovers all intracellular RNA quantitatively (&gt;99%), faster (&lt;15</w:instrText>
      </w:r>
      <w:r w:rsidR="00B05A6C">
        <w:rPr>
          <w:rFonts w:ascii="Times New Roman" w:hAnsi="Times New Roman" w:cs="Times New Roman"/>
        </w:rPr>
        <w:instrText> </w:instrText>
      </w:r>
      <w:r w:rsidR="00B05A6C">
        <w:instrText>min) and less expensively (</w:instrText>
      </w:r>
      <w:r w:rsidR="00B05A6C">
        <w:rPr>
          <w:rFonts w:ascii="Monaco" w:hAnsi="Monaco" w:cs="Monaco"/>
        </w:rPr>
        <w:instrText>∼</w:instrText>
      </w:r>
      <w:r w:rsidR="00B05A6C">
        <w:instrText>3 cents/sample) than any of the currently available RNA isolation methods. In fact, none of the bacterial RNA isolation methods, including the commercial kits, are effective in recovering all species of intracellular RNAs (76-5700</w:instrText>
      </w:r>
      <w:r w:rsidR="00B05A6C">
        <w:rPr>
          <w:rFonts w:ascii="Times New Roman" w:hAnsi="Times New Roman" w:cs="Times New Roman"/>
        </w:rPr>
        <w:instrText> </w:instrText>
      </w:r>
      <w:r w:rsidR="00B05A6C">
        <w:instrText xml:space="preserve">nt) with equal efficiency, which can lead to biased results in genome-wide studies involving microarray or RNAseq analysis. The RNAsnap™ procedure yields </w:instrText>
      </w:r>
      <w:r w:rsidR="00B05A6C">
        <w:rPr>
          <w:rFonts w:ascii="Monaco" w:hAnsi="Monaco" w:cs="Monaco"/>
        </w:rPr>
        <w:instrText>∼</w:instrText>
      </w:r>
      <w:r w:rsidR="00B05A6C">
        <w:instrText>60</w:instrText>
      </w:r>
      <w:r w:rsidR="00B05A6C">
        <w:rPr>
          <w:rFonts w:ascii="Times New Roman" w:hAnsi="Times New Roman" w:cs="Times New Roman"/>
        </w:rPr>
        <w:instrText> </w:instrText>
      </w:r>
      <w:r w:rsidR="00B05A6C">
        <w:instrText>µg of RNA from 10(8) Escherichia coli cells that can be used directly for northern analysis without any further purification. Based on a comparative analysis of specific transcripts ranging in size from 76 to 5700</w:instrText>
      </w:r>
      <w:r w:rsidR="00B05A6C">
        <w:rPr>
          <w:rFonts w:ascii="Times New Roman" w:hAnsi="Times New Roman" w:cs="Times New Roman"/>
        </w:rPr>
        <w:instrText> </w:instrText>
      </w:r>
      <w:r w:rsidR="00B05A6C">
        <w:instrText xml:space="preserve">nt, the RNAsnap™ method provided the most accurate measure of the relative amounts of the various intracellular RNAs. Furthermore, the RNAsnap™ RNA was successfully used in enzymatic reactions such as RNA ligation, reverse transcription, primer extension and reverse transcriptase-polymerase chain reaction, following sodium acetate/ethanol precipitation. The RNAsnap™ method can be used to isolate RNA from a wide range of Gram-negative and Gram-positive bacteria as well as yeast.","DOI":"10.1093/nar/gks680","ISSN":"1362-4962","note":"PMID: 22821568 \nPMCID: PMC3488207","shortTitle":"RNAsnap™","journalAbbreviation":"Nucleic Acids Res.","language":"eng","author":[{"family":"Stead","given":"Mark B."},{"family":"Agrawal","given":"Ankit"},{"family":"Bowden","given":"Katherine E."},{"family":"Nasir","given":"Rakia"},{"family":"Mohanty","given":"Bijoy K."},{"family":"Meagher","given":"Richard B."},{"family":"Kushner","given":"Sidney R."}],"issued":{"date-parts":[["2012",11,1]]},"PMID":"22821568","PMCID":"PMC3488207"}}],"schema":"https://github.com/citation-style-language/schema/raw/master/csl-citation.json"} </w:instrText>
      </w:r>
      <w:r w:rsidR="00207439">
        <w:fldChar w:fldCharType="separate"/>
      </w:r>
      <w:r w:rsidR="00B05A6C">
        <w:rPr>
          <w:noProof/>
        </w:rPr>
        <w:t>(Stead et al., 2012)</w:t>
      </w:r>
      <w:r w:rsidR="00207439">
        <w:fldChar w:fldCharType="end"/>
      </w:r>
      <w:r w:rsidR="00D16365">
        <w:t>. Furthermore, DNA microarray-</w:t>
      </w:r>
      <w:r w:rsidR="00B05A6C">
        <w:t>based methods for</w:t>
      </w:r>
      <w:r>
        <w:t xml:space="preserve"> profiling gene expression can</w:t>
      </w:r>
      <w:r w:rsidR="00B05A6C">
        <w:t xml:space="preserve"> only detect specific RNA sequences depending on the d</w:t>
      </w:r>
      <w:r w:rsidR="00B05A6C">
        <w:t>e</w:t>
      </w:r>
      <w:r w:rsidR="00B05A6C">
        <w:t>sign of their probes, whereas RNA-</w:t>
      </w:r>
      <w:proofErr w:type="spellStart"/>
      <w:r w:rsidR="00B05A6C">
        <w:t>seq</w:t>
      </w:r>
      <w:proofErr w:type="spellEnd"/>
      <w:r w:rsidR="00B05A6C">
        <w:t xml:space="preserve"> </w:t>
      </w:r>
      <w:proofErr w:type="spellStart"/>
      <w:r w:rsidR="00B05A6C">
        <w:t>transcriptomic</w:t>
      </w:r>
      <w:proofErr w:type="spellEnd"/>
      <w:r w:rsidR="00B05A6C">
        <w:t xml:space="preserve"> methods theoretically recover all RNA species in a sample </w:t>
      </w:r>
      <w:r w:rsidR="00207439">
        <w:fldChar w:fldCharType="begin"/>
      </w:r>
      <w:r w:rsidR="00B05A6C">
        <w:instrText xml:space="preserve"> ADDIN ZOTERO_ITEM CSL_CITATION {"citationID":"1f7d28fcni","properties":{"formattedCitation":"(Wang et al., 2009)","plainCitation":"(Wang et al., 2009)"},"citationItems":[{"id":191,"uris":["http://zotero.org/users/2021925/items/2UFHAR29"],"uri":["http://zotero.org/users/2021925/items/2UFHAR29"],"itemData":{"id":191,"type":"article-journal","title":"RNA-Seq: a revolutionary tool for transcriptomics","container-title":"Nature Reviews Genetics","page":"57-63","volume":"10","issue":"1","source":"www.nature.com","abstract":"RNA-Seq is a recently developed approach to transcriptome profiling that uses deep-sequencing technologies. Studies using this method have already altered our view of the extent and complexity of eukaryotic transcriptomes. RNA-Seq also provides a far more precise measurement of levels of transcripts and their isoforms than other methods. This article describes the RNA-Seq approach, the challenges associated with its application, and the advances made so far in characterizing several eukaryote transcriptomes.","DOI":"10.1038/nrg2484","ISSN":"1471-0056","shortTitle":"RNA-Seq","journalAbbreviation":"Nat Rev Genet","language":"en","author":[{"family":"Wang","given":"Zhong"},{"family":"Gerstein","given":"Mark"},{"family":"Snyder","given":"Michael"}],"issued":{"date-parts":[["2009",1]]},"accessed":{"date-parts":[["2014",9,9]]}}}],"schema":"https://github.com/citation-style-language/schema/raw/master/csl-citation.json"} </w:instrText>
      </w:r>
      <w:r w:rsidR="00207439">
        <w:fldChar w:fldCharType="separate"/>
      </w:r>
      <w:r w:rsidR="00B05A6C">
        <w:rPr>
          <w:noProof/>
        </w:rPr>
        <w:t>(Wang et al., 2009)</w:t>
      </w:r>
      <w:r w:rsidR="00207439">
        <w:fldChar w:fldCharType="end"/>
      </w:r>
      <w:r w:rsidR="00B05A6C">
        <w:t>. Similarly, in proteomics, 2-D gel electrophor</w:t>
      </w:r>
      <w:r w:rsidR="00B05A6C">
        <w:t>e</w:t>
      </w:r>
      <w:r w:rsidR="00B05A6C">
        <w:t>sis approaches typically detect many fewer proteins than newer mass spectrometry based shotgun methods</w:t>
      </w:r>
      <w:r w:rsidR="00D16365">
        <w:t xml:space="preserve"> do</w:t>
      </w:r>
      <w:r w:rsidR="008F0DD3">
        <w:t xml:space="preserve"> </w:t>
      </w:r>
      <w:r w:rsidR="008F0DD3" w:rsidRPr="008F0DD3">
        <w:rPr>
          <w:color w:val="auto"/>
        </w:rPr>
        <w:fldChar w:fldCharType="begin"/>
      </w:r>
      <w:r w:rsidR="008F0DD3" w:rsidRPr="008F0DD3">
        <w:rPr>
          <w:color w:val="auto"/>
        </w:rPr>
        <w:instrText xml:space="preserve"> ADDIN ZOTERO_ITEM CSL_CITATION {"citationID":"1njf7tod87","properties":{"formattedCitation":"{\\rtf (Soares et al., 2013; Wi\\uc0\\u347{}niewski and Rakus, n.d.)}","plainCitation":"(Soares et al., 2013; Wiśniewski and Rakus, n.d.)"},"citationItems":[{"id":140,"uris":["http://zotero.org/users/local/nzbyWFEW/items/DCS3VTVX"],"uri":["http://zotero.org/users/local/nzbyWFEW/items/DCS3VTVX"],"itemData":{"id":140,"type":"article-journal","title":"Global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sidR="008F0DD3" w:rsidRPr="008F0DD3">
        <w:rPr>
          <w:color w:val="auto"/>
        </w:rPr>
        <w:fldChar w:fldCharType="separate"/>
      </w:r>
      <w:r w:rsidR="008F0DD3" w:rsidRPr="008F0DD3">
        <w:rPr>
          <w:rFonts w:eastAsia="Times New Roman" w:cs="Times New Roman"/>
          <w:color w:val="auto"/>
        </w:rPr>
        <w:t xml:space="preserve">(Soares et al., 2013; Wiśniewski and Rakus, </w:t>
      </w:r>
      <w:r w:rsidR="008F0DD3">
        <w:rPr>
          <w:rFonts w:eastAsia="Times New Roman" w:cs="Times New Roman"/>
          <w:color w:val="auto"/>
        </w:rPr>
        <w:t>2014</w:t>
      </w:r>
      <w:r w:rsidR="008F0DD3" w:rsidRPr="008F0DD3">
        <w:rPr>
          <w:rFonts w:eastAsia="Times New Roman" w:cs="Times New Roman"/>
          <w:color w:val="auto"/>
        </w:rPr>
        <w:t>)</w:t>
      </w:r>
      <w:r w:rsidR="008F0DD3" w:rsidRPr="008F0DD3">
        <w:rPr>
          <w:color w:val="auto"/>
        </w:rPr>
        <w:fldChar w:fldCharType="end"/>
      </w:r>
      <w:r w:rsidR="008F0DD3" w:rsidRPr="008F0DD3">
        <w:rPr>
          <w:color w:val="auto"/>
        </w:rPr>
        <w:t>.</w:t>
      </w:r>
      <w:r w:rsidR="008F0DD3">
        <w:t xml:space="preserve"> </w:t>
      </w:r>
    </w:p>
    <w:p w14:paraId="27D7A0B6" w14:textId="77777777" w:rsidR="00B05A6C" w:rsidRDefault="00B05A6C" w:rsidP="006C6960">
      <w:pPr>
        <w:pStyle w:val="NoSpacing"/>
      </w:pPr>
    </w:p>
    <w:p w14:paraId="163D2968" w14:textId="77777777" w:rsidR="00B05A6C" w:rsidRPr="00B05A6C" w:rsidRDefault="00776862" w:rsidP="00B05A6C">
      <w:pPr>
        <w:pStyle w:val="NoSpacing"/>
      </w:pPr>
      <w:r>
        <w:t>Moreover, w</w:t>
      </w:r>
      <w:r w:rsidR="00774C5F">
        <w:t>hile the short-</w:t>
      </w:r>
      <w:r w:rsidR="00B05A6C" w:rsidRPr="00B05A6C">
        <w:t xml:space="preserve">term changes in cellular physiology that occur in a laboratory culture of </w:t>
      </w:r>
      <w:r w:rsidR="00B05A6C" w:rsidRPr="00B05A6C">
        <w:rPr>
          <w:i/>
        </w:rPr>
        <w:t>E. coli</w:t>
      </w:r>
      <w:r w:rsidR="00B05A6C" w:rsidRPr="00B05A6C">
        <w:t xml:space="preserve"> have been the subject of intensive study, considerably less is known about the changes in cellular composition that occur during the long-term survival of </w:t>
      </w:r>
      <w:r w:rsidR="00B05A6C" w:rsidRPr="00B05A6C">
        <w:rPr>
          <w:i/>
        </w:rPr>
        <w:t xml:space="preserve">E. coli </w:t>
      </w:r>
      <w:r w:rsidR="00B05A6C" w:rsidRPr="00B05A6C">
        <w:t xml:space="preserve">and other non-spore-forming microbes under starvation, despite the likely prevalence of this condition in nature </w:t>
      </w:r>
      <w:r w:rsidR="00207439">
        <w:fldChar w:fldCharType="begin"/>
      </w:r>
      <w:r w:rsidR="00B05A6C">
        <w:instrText xml:space="preserve"> ADDIN ZOTERO_ITEM CSL_CITATION {"citationID":"r3nhmutba","properties":{"formattedCitation":"(Morita, 1990)","plainCitation":"(Morita, 1990)"},"citationItems":[{"id":194,"uris":["http://zotero.org/users/2021925/items/W5SZ3MAI"],"uri":["http://zotero.org/users/2021925/items/W5SZ3MAI"],"itemData":{"id":194,"type":"article-journal","title":"The starvation-survival state of microorganisms in nature and its relationship to the bioavailable energy","container-title":"Experientia","page":"813-817","volume":"46","issue":"8","source":"link.springer.com","abstract":"Although one can measure the organic matter in various ecosystems in terms of organic carbon, this measurement does not indicate what portion of the organic carbon is bioavailable to the microorganisms. Most organic matter is recalcitrant and, therefore, most microorganisms do not have sufficient energy to carry on their metabolism for growth and reproduction. As a result, many species of bacteria will form ultramicrocells and enter a physiological state known as starvation-survival. This physiological state results in metabolic arrest which permits the organisms to survive for long periods of time without sufficient energy for growth and reproduction.","DOI":"10.1007/BF01935530","ISSN":"0014-4754, 1420-9071","journalAbbreviation":"Experientia","language":"en","author":[{"family":"Morita","given":"R. Y."}],"issued":{"date-parts":[["1990",8,1]]},"accessed":{"date-parts":[["2014",9,9]]}}}],"schema":"https://github.com/citation-style-language/schema/raw/master/csl-citation.json"} </w:instrText>
      </w:r>
      <w:r w:rsidR="00207439">
        <w:fldChar w:fldCharType="separate"/>
      </w:r>
      <w:r w:rsidR="00B05A6C">
        <w:rPr>
          <w:noProof/>
        </w:rPr>
        <w:t>(Morita, 1990)</w:t>
      </w:r>
      <w:r w:rsidR="00207439">
        <w:fldChar w:fldCharType="end"/>
      </w:r>
      <w:r w:rsidR="00B05A6C" w:rsidRPr="00B05A6C">
        <w:t xml:space="preserve">. Most studies </w:t>
      </w:r>
      <w:r w:rsidR="00B05A6C">
        <w:t xml:space="preserve">of this </w:t>
      </w:r>
      <w:r w:rsidR="00D16365">
        <w:t xml:space="preserve">metabolic state </w:t>
      </w:r>
      <w:r w:rsidR="00B05A6C" w:rsidRPr="00B05A6C">
        <w:t>have concentrated on using rich media in which growth ceases and there is an ecological catastrophe acco</w:t>
      </w:r>
      <w:r w:rsidR="00B05A6C" w:rsidRPr="00B05A6C">
        <w:t>m</w:t>
      </w:r>
      <w:r w:rsidR="00B05A6C" w:rsidRPr="00B05A6C">
        <w:t>panied by</w:t>
      </w:r>
      <w:r w:rsidR="00B05A6C">
        <w:t xml:space="preserve"> t</w:t>
      </w:r>
      <w:r w:rsidR="00B05A6C" w:rsidRPr="00B05A6C">
        <w:t>he death of most cell</w:t>
      </w:r>
      <w:r w:rsidR="00774C5F">
        <w:t>s</w:t>
      </w:r>
      <w:r w:rsidR="00B05A6C" w:rsidRPr="00B05A6C">
        <w:t xml:space="preserve"> and the emergence of mutants that are able to continue dividing </w:t>
      </w:r>
      <w:r w:rsidR="00207439">
        <w:fldChar w:fldCharType="begin"/>
      </w:r>
      <w:r w:rsidR="00B05A6C">
        <w:instrText xml:space="preserve"> ADDIN ZOTERO_ITEM CSL_CITATION {"citationID":"2kjrbuijdp","properties":{"formattedCitation":"(Finkel and Kolter, 1999)","plainCitation":"(Finkel and Kolter, 1999)"},"citationItems":[{"id":197,"uris":["http://zotero.org/users/2021925/items/35KRJ3SN"],"uri":["http://zotero.org/users/2021925/items/35KRJ3SN"],"itemData":{"id":197,"type":"article-journal","title":"Evolution of microbial diversity during prolonged starvation","container-title":"Proceedings of the National Academy of Sciences","page":"4023-4027","volume":"96","issue":"7","source":"www.pnas.org","abstract":"Models of evolutionary processes postulate that new alleles appear in populations through random spontaneous mutation. Alleles that confer a competitive advantage in particular environments are selected and populations can be taken over by individuals expressing these advantageous mutations. We have studied the evolutionary process by using Escherichia coli cultures incubated for prolonged periods of time in stationary phase. The populations of surviving cells were shown to be highly dynamic, even after many months of incubation. Evolution proceeded along different paths even when the initial conditions were identical. As cultures aged, the takeovers by fitter mutants were incomplete, resulting in the coexistence of multiple mutant forms and increased microbial diversity. Thus, the study of bacterial populations in stationary phase provides a model system for understanding the evolution of diversity in natural populations.","DOI":"10.1073/pnas.96.7.4023","ISSN":"0027-8424, 1091-6490","note":"PMID: 10097156","journalAbbreviation":"PNAS","language":"en","author":[{"family":"Finkel","given":"Steven E."},{"family":"Kolter","given":"Roberto"}],"issued":{"date-parts":[["1999",3,30]]},"accessed":{"date-parts":[["2014",9,9]]},"PMID":"10097156"}}],"schema":"https://github.com/citation-style-language/schema/raw/master/csl-citation.json"} </w:instrText>
      </w:r>
      <w:r w:rsidR="00207439">
        <w:fldChar w:fldCharType="separate"/>
      </w:r>
      <w:r w:rsidR="00B05A6C">
        <w:rPr>
          <w:noProof/>
        </w:rPr>
        <w:t>(Finkel and Kolter, 1999)</w:t>
      </w:r>
      <w:r w:rsidR="00207439">
        <w:fldChar w:fldCharType="end"/>
      </w:r>
      <w:r w:rsidR="00B05A6C" w:rsidRPr="00B05A6C">
        <w:t>. Thus, these are often studies of evolution to new nutr</w:t>
      </w:r>
      <w:r w:rsidR="00B05A6C" w:rsidRPr="00B05A6C">
        <w:t>i</w:t>
      </w:r>
      <w:r w:rsidR="00B05A6C" w:rsidRPr="00B05A6C">
        <w:t>ent sources rather than purely of cellular physiology in stressed, starving, but wild-type cells.</w:t>
      </w:r>
      <w:r w:rsidR="006A50FA">
        <w:t xml:space="preserve"> The specific physiologic changes that occur in </w:t>
      </w:r>
      <w:r w:rsidR="006A50FA" w:rsidRPr="00B05A6C">
        <w:rPr>
          <w:i/>
        </w:rPr>
        <w:t>E. coli</w:t>
      </w:r>
      <w:r w:rsidR="006A50FA">
        <w:rPr>
          <w:i/>
        </w:rPr>
        <w:t xml:space="preserve"> </w:t>
      </w:r>
      <w:r w:rsidR="006A50FA">
        <w:t xml:space="preserve">under long-term </w:t>
      </w:r>
      <w:r w:rsidR="006A50FA" w:rsidRPr="006A50FA">
        <w:t>starvation</w:t>
      </w:r>
      <w:r w:rsidR="006A50FA">
        <w:t xml:space="preserve"> are thus not well understood.  </w:t>
      </w:r>
    </w:p>
    <w:p w14:paraId="436A499B" w14:textId="77777777" w:rsidR="00B05A6C" w:rsidRDefault="00B05A6C" w:rsidP="006C6960">
      <w:pPr>
        <w:pStyle w:val="NoSpacing"/>
      </w:pPr>
    </w:p>
    <w:p w14:paraId="5F969C71" w14:textId="77777777" w:rsidR="0084560E" w:rsidRDefault="00D16365" w:rsidP="0084560E">
      <w:pPr>
        <w:pStyle w:val="NoSpacing"/>
      </w:pPr>
      <w:r>
        <w:t xml:space="preserve">Here we performed a time course experiment of </w:t>
      </w:r>
      <w:r w:rsidRPr="008654CF">
        <w:rPr>
          <w:i/>
        </w:rPr>
        <w:t>E. coli</w:t>
      </w:r>
      <w:r>
        <w:t xml:space="preserve"> </w:t>
      </w:r>
      <w:r w:rsidRPr="00B05A6C">
        <w:t xml:space="preserve">B REL606 </w:t>
      </w:r>
      <w:r>
        <w:t>growth and starvation up to two weeks. We used a chemically defined glucose-limited medium in which cells enter a starvation state but do not die. We collected</w:t>
      </w:r>
      <w:r w:rsidR="00B05A6C" w:rsidRPr="00B05A6C">
        <w:t xml:space="preserve"> genome-wide RNA and protein levels</w:t>
      </w:r>
      <w:r w:rsidR="00EF797F">
        <w:t>,</w:t>
      </w:r>
      <w:r w:rsidR="00B05A6C" w:rsidRPr="00B05A6C">
        <w:t xml:space="preserve"> lipid modification</w:t>
      </w:r>
      <w:r w:rsidR="00EF797F">
        <w:t>s, and metabolic-</w:t>
      </w:r>
      <w:r w:rsidR="00EF797F" w:rsidRPr="00B05A6C">
        <w:t xml:space="preserve">flux </w:t>
      </w:r>
      <w:r w:rsidR="00EF797F">
        <w:t xml:space="preserve">data at multiple time points, all </w:t>
      </w:r>
      <w:r w:rsidR="00B05A6C" w:rsidRPr="00B05A6C">
        <w:t>under identical, co</w:t>
      </w:r>
      <w:r w:rsidR="00B05A6C" w:rsidRPr="00B05A6C">
        <w:t>n</w:t>
      </w:r>
      <w:r w:rsidR="00EF797F">
        <w:t>trolled</w:t>
      </w:r>
      <w:r w:rsidR="00B05A6C" w:rsidRPr="00B05A6C">
        <w:t xml:space="preserve"> experimental conditions. The resultant data set serves as a rich resource for comp</w:t>
      </w:r>
      <w:r w:rsidR="00B05A6C" w:rsidRPr="00B05A6C">
        <w:t>u</w:t>
      </w:r>
      <w:r w:rsidR="00B05A6C" w:rsidRPr="00B05A6C">
        <w:t>tational models that span and integrate cellular sub-systems and for cataloguing and corr</w:t>
      </w:r>
      <w:r w:rsidR="00B05A6C" w:rsidRPr="00B05A6C">
        <w:t>e</w:t>
      </w:r>
      <w:r w:rsidR="00B05A6C" w:rsidRPr="00B05A6C">
        <w:t>lating the responses of specific genes and/or molecules across cellular subsystems during gr</w:t>
      </w:r>
      <w:r w:rsidR="00263053">
        <w:t xml:space="preserve">owth and long-term starvation. </w:t>
      </w:r>
      <w:del w:id="1" w:author="Claus Wilke" w:date="2014-09-21T19:05:00Z">
        <w:r w:rsidR="0084560E" w:rsidDel="00FC5936">
          <w:delText xml:space="preserve">. </w:delText>
        </w:r>
      </w:del>
      <w:r w:rsidR="0084560E">
        <w:t xml:space="preserve">We find that post-translational regulation can play a role in buffering proteins with consequences to regulation of </w:t>
      </w:r>
      <w:r w:rsidR="0084560E">
        <w:rPr>
          <w:i/>
          <w:iCs/>
        </w:rPr>
        <w:t>E. coli</w:t>
      </w:r>
      <w:r w:rsidR="008F0DD3">
        <w:t xml:space="preserve"> physiology</w:t>
      </w:r>
      <w:r w:rsidR="0084560E">
        <w:t>, that the mRNA pool is drastically reduced</w:t>
      </w:r>
      <w:ins w:id="2" w:author="Claus Wilke" w:date="2014-09-21T19:06:00Z">
        <w:r w:rsidR="00FC5936">
          <w:t xml:space="preserve"> during starvation,</w:t>
        </w:r>
      </w:ins>
      <w:r w:rsidR="0084560E">
        <w:t xml:space="preserve"> possibly to limit </w:t>
      </w:r>
      <w:del w:id="3" w:author="Claus Wilke" w:date="2014-09-21T19:05:00Z">
        <w:r w:rsidR="0084560E" w:rsidDel="00FC5936">
          <w:delText xml:space="preserve"> </w:delText>
        </w:r>
      </w:del>
      <w:r w:rsidR="0084560E">
        <w:t>new protein synthesis ove</w:t>
      </w:r>
      <w:r w:rsidR="0084560E">
        <w:t>r</w:t>
      </w:r>
      <w:r w:rsidR="0084560E">
        <w:t xml:space="preserve">all, and </w:t>
      </w:r>
      <w:ins w:id="4" w:author="Claus Wilke" w:date="2014-09-21T19:05:00Z">
        <w:r w:rsidR="00FC5936">
          <w:t xml:space="preserve">that </w:t>
        </w:r>
      </w:ins>
      <w:r w:rsidR="0084560E" w:rsidRPr="00FC5936">
        <w:rPr>
          <w:i/>
          <w:rPrChange w:id="5" w:author="Claus Wilke" w:date="2014-09-21T19:06:00Z">
            <w:rPr/>
          </w:rPrChange>
        </w:rPr>
        <w:t>E. coli</w:t>
      </w:r>
      <w:r w:rsidR="0084560E">
        <w:t xml:space="preserve"> are able to persist in stationary phase for over a week. Additionally</w:t>
      </w:r>
      <w:ins w:id="6" w:author="Claus Wilke" w:date="2014-09-21T19:06:00Z">
        <w:r w:rsidR="00FC5936">
          <w:t>,</w:t>
        </w:r>
      </w:ins>
      <w:r w:rsidR="0084560E">
        <w:t xml:space="preserve"> we </w:t>
      </w:r>
      <w:ins w:id="7" w:author="Claus Wilke" w:date="2014-09-21T19:06:00Z">
        <w:r w:rsidR="00FC5936">
          <w:t>propose</w:t>
        </w:r>
      </w:ins>
      <w:del w:id="8" w:author="Claus Wilke" w:date="2014-09-21T19:06:00Z">
        <w:r w:rsidR="0084560E" w:rsidDel="00FC5936">
          <w:delText>outline</w:delText>
        </w:r>
      </w:del>
      <w:r w:rsidR="0084560E">
        <w:t xml:space="preserve"> a general approach for unbiased classification of expression time courses that could aid in analyzing future gene expression and proteomic time courses.</w:t>
      </w:r>
    </w:p>
    <w:p w14:paraId="2FFC92CA" w14:textId="77777777" w:rsidR="00B05A6C" w:rsidRDefault="00B05A6C" w:rsidP="00A3644C">
      <w:pPr>
        <w:pStyle w:val="NoSpacing"/>
      </w:pPr>
    </w:p>
    <w:p w14:paraId="07980CE7" w14:textId="77777777" w:rsidR="005A50CF" w:rsidRDefault="005A50CF" w:rsidP="005A50CF">
      <w:pPr>
        <w:pStyle w:val="Heading1"/>
      </w:pPr>
      <w:r>
        <w:lastRenderedPageBreak/>
        <w:t>Results</w:t>
      </w:r>
    </w:p>
    <w:p w14:paraId="6F33B243" w14:textId="77777777" w:rsidR="005A50CF" w:rsidRDefault="00BA5B3C" w:rsidP="005A50CF">
      <w:pPr>
        <w:pStyle w:val="Heading2"/>
      </w:pPr>
      <w:r>
        <w:t>Controlled measurements of multiple cellular components</w:t>
      </w:r>
    </w:p>
    <w:p w14:paraId="2D4AA4F5" w14:textId="54E96D7B" w:rsidR="0084560E" w:rsidRDefault="00BA5B3C" w:rsidP="00A3644C">
      <w:pPr>
        <w:pStyle w:val="NoSpacing"/>
      </w:pPr>
      <w:r>
        <w:t>We grew multiple cultures</w:t>
      </w:r>
      <w:ins w:id="9" w:author="Claus Wilke" w:date="2014-09-22T16:54:00Z">
        <w:r w:rsidR="00121D82" w:rsidRPr="00121D82">
          <w:rPr>
            <w:i/>
            <w:iCs/>
          </w:rPr>
          <w:t xml:space="preserve"> </w:t>
        </w:r>
        <w:r w:rsidR="00121D82" w:rsidRPr="00121D82">
          <w:rPr>
            <w:iCs/>
            <w:rPrChange w:id="10" w:author="Claus Wilke" w:date="2014-09-22T16:54:00Z">
              <w:rPr>
                <w:i/>
                <w:iCs/>
              </w:rPr>
            </w:rPrChange>
          </w:rPr>
          <w:t>of</w:t>
        </w:r>
        <w:r w:rsidR="00121D82">
          <w:rPr>
            <w:i/>
            <w:iCs/>
          </w:rPr>
          <w:t xml:space="preserve"> E. coli </w:t>
        </w:r>
        <w:r w:rsidR="00121D82" w:rsidRPr="00121D82">
          <w:rPr>
            <w:iCs/>
            <w:rPrChange w:id="11" w:author="Claus Wilke" w:date="2014-09-22T16:54:00Z">
              <w:rPr>
                <w:i/>
                <w:iCs/>
              </w:rPr>
            </w:rPrChange>
          </w:rPr>
          <w:t>REL606</w:t>
        </w:r>
      </w:ins>
      <w:r>
        <w:t>, from the same stock, under identical growth conditions of long-term glucose starvation, in the same media</w:t>
      </w:r>
      <w:ins w:id="12" w:author="Claus Wilke" w:date="2014-09-21T19:06:00Z">
        <w:r w:rsidR="00FC5936">
          <w:t xml:space="preserve">. The </w:t>
        </w:r>
      </w:ins>
      <w:del w:id="13" w:author="Claus Wilke" w:date="2014-09-21T19:06:00Z">
        <w:r w:rsidDel="00FC5936">
          <w:delText xml:space="preserve">, and the </w:delText>
        </w:r>
      </w:del>
      <w:r>
        <w:t xml:space="preserve">cultures were </w:t>
      </w:r>
      <w:ins w:id="14" w:author="Claus Wilke" w:date="2014-09-21T19:06:00Z">
        <w:r w:rsidR="00FC5936">
          <w:t>subs</w:t>
        </w:r>
        <w:r w:rsidR="00FC5936">
          <w:t>e</w:t>
        </w:r>
        <w:r w:rsidR="00FC5936">
          <w:t xml:space="preserve">quently </w:t>
        </w:r>
      </w:ins>
      <w:r>
        <w:t xml:space="preserve">distributed to </w:t>
      </w:r>
      <w:del w:id="15" w:author="Claus Wilke" w:date="2014-09-21T19:07:00Z">
        <w:r w:rsidDel="00FC5936">
          <w:delText xml:space="preserve">the </w:delText>
        </w:r>
      </w:del>
      <w:r>
        <w:t>different labs to measure RNA, protein, lipids, and metabolic flux r</w:t>
      </w:r>
      <w:r>
        <w:t>a</w:t>
      </w:r>
      <w:r>
        <w:t>tios (Figure 1A</w:t>
      </w:r>
      <w:r>
        <w:rPr>
          <w:shd w:val="clear" w:color="auto" w:fill="FFFFFF"/>
        </w:rPr>
        <w:t>).  Fr</w:t>
      </w:r>
      <w:r>
        <w:t xml:space="preserve">eezer stocks of the </w:t>
      </w:r>
      <w:del w:id="16" w:author="Claus Wilke" w:date="2014-09-22T16:54:00Z">
        <w:r w:rsidRPr="00121D82" w:rsidDel="00121D82">
          <w:rPr>
            <w:iCs/>
            <w:rPrChange w:id="17" w:author="Claus Wilke" w:date="2014-09-22T16:54:00Z">
              <w:rPr>
                <w:i/>
                <w:iCs/>
              </w:rPr>
            </w:rPrChange>
          </w:rPr>
          <w:delText xml:space="preserve">E. coli </w:delText>
        </w:r>
      </w:del>
      <w:r w:rsidRPr="00121D82">
        <w:rPr>
          <w:iCs/>
          <w:rPrChange w:id="18" w:author="Claus Wilke" w:date="2014-09-22T16:54:00Z">
            <w:rPr>
              <w:i/>
              <w:iCs/>
            </w:rPr>
          </w:rPrChange>
        </w:rPr>
        <w:t>REL606</w:t>
      </w:r>
      <w:r>
        <w:rPr>
          <w:i/>
          <w:iCs/>
        </w:rPr>
        <w:t xml:space="preserve"> </w:t>
      </w:r>
      <w:r>
        <w:t>strain where revived for 24 hrs, dilu</w:t>
      </w:r>
      <w:r>
        <w:t>t</w:t>
      </w:r>
      <w:r>
        <w:t>ed and preconditioned for another 24 hrs, and diluted again at the start of the experimental time course (Figure 1B). In a pilot experiment a growth curve was taken to determine inform</w:t>
      </w:r>
      <w:r>
        <w:t>a</w:t>
      </w:r>
      <w:r>
        <w:t>tive time points for analysis (Figure 1C). Time points spanning 3 hrs</w:t>
      </w:r>
      <w:r w:rsidR="00C42F8A">
        <w:t xml:space="preserve"> to </w:t>
      </w:r>
      <w:r>
        <w:t>2 weeks where co</w:t>
      </w:r>
      <w:r>
        <w:t>l</w:t>
      </w:r>
      <w:r>
        <w:t>lected and equ</w:t>
      </w:r>
      <w:r>
        <w:t>i</w:t>
      </w:r>
      <w:r>
        <w:t xml:space="preserve">tably distributed to measure RNA via </w:t>
      </w:r>
      <w:proofErr w:type="spellStart"/>
      <w:r>
        <w:t>RNAseq</w:t>
      </w:r>
      <w:proofErr w:type="spellEnd"/>
      <w:r>
        <w:t>, pro</w:t>
      </w:r>
      <w:r w:rsidR="00D83EC1">
        <w:t>teins via LC/MS, l</w:t>
      </w:r>
      <w:r>
        <w:t>ipids via M</w:t>
      </w:r>
      <w:r w:rsidR="00D83EC1">
        <w:t>ALDI</w:t>
      </w:r>
      <w:r>
        <w:t xml:space="preserve">-TOF MS and ESI MS, and Metabolic Fluxes via U-13C labeled glucose and GC-MS (Figure 1D). </w:t>
      </w:r>
      <w:ins w:id="19" w:author="Claus Wilke" w:date="2014-09-22T17:32:00Z">
        <w:r w:rsidR="007766F5">
          <w:t xml:space="preserve"> </w:t>
        </w:r>
      </w:ins>
      <w:ins w:id="20" w:author="Claus Wilke" w:date="2014-09-22T17:33:00Z">
        <w:r w:rsidR="007766F5" w:rsidRPr="007766F5">
          <w:rPr>
            <w:highlight w:val="yellow"/>
            <w:rPrChange w:id="21" w:author="Claus Wilke" w:date="2014-09-22T17:33:00Z">
              <w:rPr/>
            </w:rPrChange>
          </w:rPr>
          <w:t>&lt;</w:t>
        </w:r>
      </w:ins>
      <w:ins w:id="22" w:author="Claus Wilke" w:date="2014-09-22T17:32:00Z">
        <w:r w:rsidR="007766F5" w:rsidRPr="007766F5">
          <w:rPr>
            <w:highlight w:val="yellow"/>
            <w:rPrChange w:id="23" w:author="Claus Wilke" w:date="2014-09-22T17:33:00Z">
              <w:rPr/>
            </w:rPrChange>
          </w:rPr>
          <w:t>We need to comment on the viability of cells at late times here, or at least somewhere in this sub-section. Cells don</w:t>
        </w:r>
      </w:ins>
      <w:ins w:id="24" w:author="Claus Wilke" w:date="2014-09-22T17:33:00Z">
        <w:r w:rsidR="007766F5" w:rsidRPr="007766F5">
          <w:rPr>
            <w:highlight w:val="yellow"/>
            <w:rPrChange w:id="25" w:author="Claus Wilke" w:date="2014-09-22T17:33:00Z">
              <w:rPr/>
            </w:rPrChange>
          </w:rPr>
          <w:t>’t die much in our setup</w:t>
        </w:r>
        <w:proofErr w:type="gramStart"/>
        <w:r w:rsidR="007766F5" w:rsidRPr="007766F5">
          <w:rPr>
            <w:highlight w:val="yellow"/>
            <w:rPrChange w:id="26" w:author="Claus Wilke" w:date="2014-09-22T17:33:00Z">
              <w:rPr/>
            </w:rPrChange>
          </w:rPr>
          <w:t>.&gt;</w:t>
        </w:r>
      </w:ins>
      <w:proofErr w:type="gramEnd"/>
    </w:p>
    <w:p w14:paraId="23A72525" w14:textId="77777777" w:rsidR="005A50CF" w:rsidRDefault="005A50CF" w:rsidP="00A3644C">
      <w:pPr>
        <w:pStyle w:val="NoSpacing"/>
      </w:pPr>
    </w:p>
    <w:p w14:paraId="28859A08" w14:textId="5113F0E1" w:rsidR="00FC5936" w:rsidDel="00121D82" w:rsidRDefault="00121D82" w:rsidP="00121D82">
      <w:pPr>
        <w:pStyle w:val="NoSpacing"/>
        <w:rPr>
          <w:del w:id="27" w:author="Claus Wilke" w:date="2014-09-22T17:02:00Z"/>
        </w:rPr>
        <w:pPrChange w:id="28" w:author="Claus Wilke" w:date="2014-09-22T17:02:00Z">
          <w:pPr>
            <w:pStyle w:val="NoSpacing"/>
          </w:pPr>
        </w:pPrChange>
      </w:pPr>
      <w:ins w:id="29" w:author="Claus Wilke" w:date="2014-09-22T17:00:00Z">
        <w:r>
          <w:t xml:space="preserve">We first assessed reproducibility of our data, and found that </w:t>
        </w:r>
      </w:ins>
      <w:ins w:id="30" w:author="Claus Wilke" w:date="2014-09-22T17:01:00Z">
        <w:r>
          <w:t xml:space="preserve">it was </w:t>
        </w:r>
      </w:ins>
      <w:del w:id="31" w:author="Claus Wilke" w:date="2014-09-22T17:01:00Z">
        <w:r w:rsidR="008F0DD3" w:rsidDel="00121D82">
          <w:delText xml:space="preserve">Our data is </w:delText>
        </w:r>
      </w:del>
      <w:r w:rsidR="008F0DD3">
        <w:t>highly reproducible</w:t>
      </w:r>
      <w:del w:id="32" w:author="Claus Wilke" w:date="2014-09-22T17:01:00Z">
        <w:r w:rsidR="008F0DD3" w:rsidDel="00121D82">
          <w:delText xml:space="preserve"> and</w:delText>
        </w:r>
      </w:del>
      <w:ins w:id="33" w:author="Claus Wilke" w:date="2014-09-22T17:01:00Z">
        <w:r>
          <w:t>.</w:t>
        </w:r>
      </w:ins>
      <w:r w:rsidR="008F0DD3">
        <w:t xml:space="preserve"> </w:t>
      </w:r>
      <w:del w:id="34" w:author="Claus Wilke" w:date="2014-09-22T17:01:00Z">
        <w:r w:rsidR="0084560E" w:rsidDel="00121D82">
          <w:delText xml:space="preserve">provides more in depth coverage compared to other similar studies that measure both protein and RNA (Table 1). </w:delText>
        </w:r>
      </w:del>
      <w:r w:rsidR="0084560E">
        <w:t>B</w:t>
      </w:r>
      <w:r w:rsidR="0084560E">
        <w:t>i</w:t>
      </w:r>
      <w:r w:rsidR="0084560E">
        <w:t>ological repeats of protein and RNA measurements correlated highly with each other</w:t>
      </w:r>
      <w:ins w:id="35" w:author="Claus Wilke" w:date="2014-09-22T17:01:00Z">
        <w:r>
          <w:t>. We saw</w:t>
        </w:r>
      </w:ins>
      <w:del w:id="36" w:author="Claus Wilke" w:date="2014-09-22T17:01:00Z">
        <w:r w:rsidR="0084560E" w:rsidDel="00121D82">
          <w:delText xml:space="preserve"> with</w:delText>
        </w:r>
      </w:del>
      <w:r w:rsidR="0084560E">
        <w:t xml:space="preserve"> </w:t>
      </w:r>
      <w:ins w:id="37" w:author="Claus Wilke" w:date="2014-09-21T19:08:00Z">
        <w:r w:rsidR="00FC5936">
          <w:t>P</w:t>
        </w:r>
      </w:ins>
      <w:del w:id="38" w:author="Claus Wilke" w:date="2014-09-21T19:07:00Z">
        <w:r w:rsidR="0084560E" w:rsidDel="00FC5936">
          <w:delText>p</w:delText>
        </w:r>
      </w:del>
      <w:r w:rsidR="0084560E">
        <w:t>earson correlations of 0.95 and 0.92 between biological repeats of raw prot</w:t>
      </w:r>
      <w:r w:rsidR="0084560E">
        <w:t>e</w:t>
      </w:r>
      <w:r w:rsidR="0084560E">
        <w:t xml:space="preserve">omics counts and correlations of 0.93 for raw </w:t>
      </w:r>
      <w:proofErr w:type="spellStart"/>
      <w:r w:rsidR="0084560E">
        <w:t>RNAseq</w:t>
      </w:r>
      <w:proofErr w:type="spellEnd"/>
      <w:r w:rsidR="0084560E">
        <w:t xml:space="preserve"> counts between biological repeats  (</w:t>
      </w:r>
      <w:ins w:id="39" w:author="Claus Wilke" w:date="2014-09-22T17:05:00Z">
        <w:r w:rsidR="00091659">
          <w:t>F</w:t>
        </w:r>
      </w:ins>
      <w:del w:id="40" w:author="Claus Wilke" w:date="2014-09-22T17:05:00Z">
        <w:r w:rsidR="0084560E" w:rsidDel="00091659">
          <w:delText>f</w:delText>
        </w:r>
      </w:del>
      <w:r w:rsidR="0084560E">
        <w:t>i</w:t>
      </w:r>
      <w:r w:rsidR="0084560E">
        <w:t>g</w:t>
      </w:r>
      <w:r w:rsidR="0084560E">
        <w:t>ure</w:t>
      </w:r>
      <w:ins w:id="41" w:author="Claus Wilke" w:date="2014-09-22T17:05:00Z">
        <w:r w:rsidR="00091659">
          <w:t xml:space="preserve"> </w:t>
        </w:r>
      </w:ins>
      <w:r w:rsidR="0084560E">
        <w:t xml:space="preserve">1-supplemental 2). </w:t>
      </w:r>
      <w:ins w:id="42" w:author="Claus Wilke" w:date="2014-09-22T17:02:00Z">
        <w:r>
          <w:t xml:space="preserve">We next compared coverage relative to previous works, and found that we obtained </w:t>
        </w:r>
      </w:ins>
    </w:p>
    <w:p w14:paraId="166CA3C5" w14:textId="77777777" w:rsidR="00091659" w:rsidRDefault="0084560E" w:rsidP="00121D82">
      <w:pPr>
        <w:pStyle w:val="NoSpacing"/>
        <w:rPr>
          <w:ins w:id="43" w:author="Claus Wilke" w:date="2014-09-22T17:06:00Z"/>
          <w:color w:val="000000"/>
        </w:rPr>
      </w:pPr>
      <w:del w:id="44" w:author="Claus Wilke" w:date="2014-09-22T17:02:00Z">
        <w:r w:rsidDel="00121D82">
          <w:delText>Other comparative studies provided less coverage and observations than our study</w:delText>
        </w:r>
      </w:del>
      <w:proofErr w:type="gramStart"/>
      <w:ins w:id="45" w:author="Claus Wilke" w:date="2014-09-22T17:01:00Z">
        <w:r w:rsidR="00121D82">
          <w:t>more</w:t>
        </w:r>
        <w:proofErr w:type="gramEnd"/>
        <w:r w:rsidR="00121D82">
          <w:t xml:space="preserve"> in depth coverage compared to other similar studies that measure both protein and RNA (Table 1).</w:t>
        </w:r>
      </w:ins>
      <w:del w:id="46" w:author="Claus Wilke" w:date="2014-09-22T17:03:00Z">
        <w:r w:rsidDel="00121D82">
          <w:delText>.</w:delText>
        </w:r>
      </w:del>
      <w:r w:rsidR="008F0DD3">
        <w:t xml:space="preserve"> </w:t>
      </w:r>
      <w:r>
        <w:t>Yoon et al. used 2D gels and microarrays to measure 60 signif</w:t>
      </w:r>
      <w:r>
        <w:t>i</w:t>
      </w:r>
      <w:r>
        <w:t xml:space="preserve">cantly changing proteins and 4144 mRNAs in the </w:t>
      </w:r>
      <w:r w:rsidRPr="008F0DD3">
        <w:rPr>
          <w:i/>
        </w:rPr>
        <w:t>E</w:t>
      </w:r>
      <w:r w:rsidR="008F0DD3" w:rsidRPr="008F0DD3">
        <w:rPr>
          <w:i/>
        </w:rPr>
        <w:t xml:space="preserve">. </w:t>
      </w:r>
      <w:r w:rsidRPr="008F0DD3">
        <w:rPr>
          <w:i/>
        </w:rPr>
        <w:t>coli</w:t>
      </w:r>
      <w:r>
        <w:t xml:space="preserve"> </w:t>
      </w:r>
      <w:r w:rsidRPr="00091659">
        <w:rPr>
          <w:rPrChange w:id="47" w:author="Claus Wilke" w:date="2014-09-22T17:05:00Z">
            <w:rPr>
              <w:i/>
            </w:rPr>
          </w:rPrChange>
        </w:rPr>
        <w:t>REL606</w:t>
      </w:r>
      <w:r>
        <w:t xml:space="preserve"> strain, the same strain used in this study</w:t>
      </w:r>
      <w:ins w:id="48" w:author="Claus Wilke" w:date="2014-09-21T19:08:00Z">
        <w:r w:rsidR="00FC5936">
          <w:t xml:space="preserve"> </w:t>
        </w:r>
      </w:ins>
      <w:r>
        <w:fldChar w:fldCharType="begin"/>
      </w:r>
      <w:r>
        <w:instrText xml:space="preserve"> ADDIN ZOTERO_ITEM CSL_CITATION {"citationID":"2n734eia16","properties":{"formattedCitation":"(Yoon et al., 2012)","plainCitation":"(Yoon et al., 2012)"},"citationItems":[{"id":164,"uris":["http://zotero.org/users/local/nzbyWFEW/items/MHAT9CTT"],"uri":["http://zotero.org/users/local/nzbyWFEW/items/MHAT9CTT"],"itemData":{"id":164,"type":"article-journal","title":"Comparative multi-omics systems analysis of Escherichia coli strains B and K-12","container-title":"Genome Biology","page":"R37","volume":"13","issue":"5","source":"NCBI PubMed","abstract":"BACKGROUND: Elucidation of a genotype-phenotype relationship is critical to understand an organism at the whole-system level. Here, we demonstrate that comparative analyses of multi-omics data combined with a computational modeling approach provide a framework for elucidating the phenotypic characteristics of organisms whose genomes are sequenced.\nRESULTS: We present a comprehensive analysis of genome-wide measurements incorporating multifaceted holistic data - genome, transcriptome, proteome, and phenome - to determine the differences between Escherichia coli B and K-12 strains. A genome-scale metabolic network of E. coli B was reconstructed and used to identify genetic bases of the phenotypes unique to B compared with K-12 through in silico complementation testing. This systems analysis revealed that E. coli B is well-suited for production of recombinant proteins due to a greater capacity for amino acid biosynthesis, fewer proteases, and lack of flagella. Furthermore, E. coli B has an additional type II secretion system and a different cell wall and outer membrane composition predicted to be more favorable for protein secretion. In contrast, E. coli K-12 showed a higher expression of heat shock genes and was less susceptible to certain stress conditions.\nCONCLUSIONS: This integrative systems approach provides a high-resolution system-wide view and insights into why two closely related strains of E. coli, B and K-12, manifest distinct phenotypes. Therefore, systematic understanding of cellular physiology and metabolism of the strains is essential not only to determine culture conditions but also to design recombinant hosts.","DOI":"10.1186/gb-2012-13-5-r37","ISSN":"1465-6914","note":"PMID: 22632713 \nPMCID: PMC3446290","journalAbbreviation":"Genome Biol.","language":"eng","author":[{"family":"Yoon","given":"Sung Ho"},{"family":"Han","given":"Mee-Jung"},{"family":"Jeong","given":"Haeyoung"},{"family":"Lee","given":"Choong Hoon"},{"family":"Xia","given":"Xiao-Xia"},{"family":"Lee","given":"Dae-Hee"},{"family":"Shim","given":"Ji Hoon"},{"family":"Lee","given":"Sang Yup"},{"family":"Oh","given":"Tae Kwang"},{"family":"Kim","given":"Jihyun F."}],"issued":{"date-parts":[["2012"]]},"PMID":"22632713","PMCID":"PMC3446290"}}],"schema":"https://github.com/citation-style-language/schema/raw/master/csl-citation.json"} </w:instrText>
      </w:r>
      <w:r>
        <w:fldChar w:fldCharType="separate"/>
      </w:r>
      <w:r>
        <w:rPr>
          <w:noProof/>
        </w:rPr>
        <w:t>(Yoon et al., 2012)</w:t>
      </w:r>
      <w:r>
        <w:fldChar w:fldCharType="end"/>
      </w:r>
      <w:r>
        <w:t xml:space="preserve">. By comparison, we observe over 2600 proteins with  ~1200 that change significantly through the duration of our time course along with 4116 mRNAs, 89 </w:t>
      </w:r>
      <w:proofErr w:type="spellStart"/>
      <w:r>
        <w:t>sRNAs</w:t>
      </w:r>
      <w:proofErr w:type="spellEnd"/>
      <w:r>
        <w:t xml:space="preserve">, 85 </w:t>
      </w:r>
      <w:proofErr w:type="spellStart"/>
      <w:r>
        <w:t>tRNAs</w:t>
      </w:r>
      <w:proofErr w:type="spellEnd"/>
      <w:r>
        <w:t xml:space="preserve"> (at early exponential phase). </w:t>
      </w:r>
      <w:ins w:id="49" w:author="Claus Wilke" w:date="2014-09-22T17:05:00Z">
        <w:r w:rsidR="00091659">
          <w:t>Even t</w:t>
        </w:r>
      </w:ins>
      <w:del w:id="50" w:author="Claus Wilke" w:date="2014-09-22T17:05:00Z">
        <w:r w:rsidDel="00091659">
          <w:delText>T</w:delText>
        </w:r>
      </w:del>
      <w:r>
        <w:t>hough the total number of proteins in Yoon et al. observed at early exponential phase is not reported</w:t>
      </w:r>
      <w:ins w:id="51" w:author="Claus Wilke" w:date="2014-09-22T17:05:00Z">
        <w:r w:rsidR="00091659">
          <w:t>,</w:t>
        </w:r>
      </w:ins>
      <w:r>
        <w:t xml:space="preserve"> it is likely an o</w:t>
      </w:r>
      <w:r>
        <w:t>r</w:t>
      </w:r>
      <w:r>
        <w:t>der of magnitude less than our observations, if it follows the same pattern as the proteins u</w:t>
      </w:r>
      <w:r>
        <w:t>n</w:t>
      </w:r>
      <w:r>
        <w:t xml:space="preserve">dergoing fold change. </w:t>
      </w:r>
      <w:proofErr w:type="spellStart"/>
      <w:r>
        <w:t>Taniguch</w:t>
      </w:r>
      <w:proofErr w:type="spellEnd"/>
      <w:r>
        <w:t xml:space="preserve"> et al. measured protein and mRNA content of single cells using YFP fusions and FISH</w:t>
      </w:r>
      <w:ins w:id="52" w:author="Claus Wilke" w:date="2014-09-21T19:09:00Z">
        <w:r w:rsidR="00FC5936">
          <w:t>,</w:t>
        </w:r>
      </w:ins>
      <w:r>
        <w:t xml:space="preserve"> resulting in the measurement of 1</w:t>
      </w:r>
      <w:r w:rsidR="008F0DD3">
        <w:t>,</w:t>
      </w:r>
      <w:r>
        <w:t>018 proteins and 137 tra</w:t>
      </w:r>
      <w:r>
        <w:t>n</w:t>
      </w:r>
      <w:r>
        <w:t xml:space="preserve">scripts in an </w:t>
      </w:r>
      <w:r w:rsidRPr="00091659">
        <w:rPr>
          <w:i/>
          <w:rPrChange w:id="53" w:author="Claus Wilke" w:date="2014-09-22T17:06:00Z">
            <w:rPr/>
          </w:rPrChange>
        </w:rPr>
        <w:t>E</w:t>
      </w:r>
      <w:ins w:id="54" w:author="Claus Wilke" w:date="2014-09-22T17:06:00Z">
        <w:r w:rsidR="00091659">
          <w:rPr>
            <w:i/>
          </w:rPr>
          <w:t xml:space="preserve">. </w:t>
        </w:r>
      </w:ins>
      <w:r w:rsidRPr="00091659">
        <w:rPr>
          <w:i/>
          <w:rPrChange w:id="55" w:author="Claus Wilke" w:date="2014-09-22T17:06:00Z">
            <w:rPr/>
          </w:rPrChange>
        </w:rPr>
        <w:t>coli</w:t>
      </w:r>
      <w:r>
        <w:t xml:space="preserve"> K12 variant</w:t>
      </w:r>
      <w:ins w:id="56" w:author="Claus Wilke" w:date="2014-09-21T19:09:00Z">
        <w:r w:rsidR="00FC5936">
          <w:t xml:space="preserve"> </w:t>
        </w:r>
      </w:ins>
      <w:r>
        <w:fldChar w:fldCharType="begin"/>
      </w:r>
      <w:r>
        <w:instrText xml:space="preserve"> ADDIN ZOTERO_ITEM CSL_CITATION {"citationID":"3p4qdv1on","properties":{"formattedCitation":"(Taniguchi et al., 2010)","plainCitation":"(Taniguchi et al., 2010)"},"citationItems":[{"id":143,"uris":["http://zotero.org/users/local/nzbyWFEW/items/I778TETX"],"uri":["http://zotero.org/users/local/nzbyWFEW/items/I778TETX"],"itemData":{"id":143,"type":"article-journal","title":"Quantifying E. coli Proteome and Transcriptome with Single-Molecule Sensitivity in Single Cells","container-title":"Science","page":"533-538","volume":"329","issue":"5991","source":"www.sciencemag.org","abstract":"Protein and messenger RNA (mRNA) copy numbers vary from cell to cell in isogenic bacterial populations. However, these molecules often exist in low copy numbers and are difficult to detect in single cells. We carried out quantitative system-wide analyses of protein and mRNA expression in individual cells with single-molecule sensitivity using a newly constructed yellow fluorescent protein fusion library for Escherichia coli. We found that almost all protein number distributions can be described by the gamma distribution with two fitting parameters which, at low expression levels, have clear physical interpretations as the transcription rate and protein burst size. At high expression levels, the distributions are dominated by extrinsic noise. We found that a single cell’s protein and mRNA copy numbers for any given gene are uncorrelated.","DOI":"10.1126/science.1188308","ISSN":"0036-8075, 1095-9203","note":"PMID: 20671182","journalAbbreviation":"Science","language":"en","author":[{"family":"Taniguchi","given":"Yuichi"},{"family":"Choi","given":"Paul J."},{"family":"Li","given":"Gene-Wei"},{"family":"Chen","given":"Huiyi"},{"family":"Babu","given":"Mohan"},{"family":"Hearn","given":"Jeremy"},{"family":"Emili","given":"Andrew"},{"family":"Xie","given":"X. Sunney"}],"issued":{"date-parts":[["2010",7,30]]},"accessed":{"date-parts":[["2014",9,11]]},"PMID":"20671182"}}],"schema":"https://github.com/citation-style-language/schema/raw/master/csl-citation.json"} </w:instrText>
      </w:r>
      <w:r>
        <w:fldChar w:fldCharType="separate"/>
      </w:r>
      <w:r>
        <w:rPr>
          <w:noProof/>
        </w:rPr>
        <w:t>(Taniguchi et al., 2010)</w:t>
      </w:r>
      <w:r>
        <w:fldChar w:fldCharType="end"/>
      </w:r>
      <w:r>
        <w:t>. Lewis et al. also measured ~1,000 proteins and RNA expression of 4428 genes</w:t>
      </w:r>
      <w:ins w:id="57" w:author="Claus Wilke" w:date="2014-09-21T19:09:00Z">
        <w:r w:rsidR="00FC5936">
          <w:t xml:space="preserve">. </w:t>
        </w:r>
      </w:ins>
      <w:del w:id="58" w:author="Claus Wilke" w:date="2014-09-21T19:09:00Z">
        <w:r w:rsidDel="00FC5936">
          <w:delText xml:space="preserve">  and a</w:delText>
        </w:r>
      </w:del>
      <w:ins w:id="59" w:author="Claus Wilke" w:date="2014-09-21T19:09:00Z">
        <w:r w:rsidR="00FC5936">
          <w:t>A</w:t>
        </w:r>
      </w:ins>
      <w:r>
        <w:t xml:space="preserve">lthough these data sets where published separately, they where performed in the same lab and under similar conditions and thus </w:t>
      </w:r>
      <w:r w:rsidR="008F0DD3">
        <w:t xml:space="preserve">are </w:t>
      </w:r>
      <w:r>
        <w:t>also compar</w:t>
      </w:r>
      <w:r>
        <w:t>a</w:t>
      </w:r>
      <w:r>
        <w:t>ble to a degree</w:t>
      </w:r>
      <w:ins w:id="60" w:author="Claus Wilke" w:date="2014-09-21T19:09:00Z">
        <w:r w:rsidR="00FC5936">
          <w:t xml:space="preserve"> </w:t>
        </w:r>
      </w:ins>
      <w:r>
        <w:fldChar w:fldCharType="begin"/>
      </w:r>
      <w:r>
        <w:instrText xml:space="preserve"> ADDIN ZOTERO_ITEM CSL_CITATION {"citationID":"2pll0510tt","properties":{"formattedCitation":"(Lewis et al., 2010, 2009)","plainCitation":"(Lewis et al., 2010, 2009)"},"citationItems":[{"id":149,"uris":["http://zotero.org/users/local/nzbyWFEW/items/FSWHM9FN"],"uri":["http://zotero.org/users/local/nzbyWFEW/items/FSWHM9FN"],"itemData":{"id":149,"type":"article-journal","title":"Omic data from evolved E. coli are consistent with computed optimal growth from genome-scale models","container-title":"Molecular Systems Biology","page":"n/a-n/a","volume":"6","issue":"1","source":"Wiley Online Library","abstract":"After hundreds of generations of adaptive evolution at exponential growth, Escherichia coli grows as predicted using flux balance analysis (FBA) on genome-scale metabolic models (GEMs). However, it is not known whether the predicted pathway usage in FBA solutions is consistent with gene and protein expression in the wild-type and evolved strains. Here, we report that &gt;98% of active reactions from FBA optimal growth solutions are supported by transcriptomic and proteomic data. Moreover, when E. coli adapts to growth rate selective pressure, the evolved strains upregulate genes within the optimal growth predictions, and downregulate genes outside of the optimal growth solutions. In addition, bottlenecks from dosage limitations of computationally predicted essential genes are overcome in the evolved strains. We also identify regulatory processes that may contribute to the development of the optimal growth phenotype in the evolved strains, such as the downregulation of known regulons and stringent response suppression. Thus, differential gene and protein expression from wild-type and adaptively evolved strains supports observed growth phenotype changes, and is consistent with GEM-computed optimal growth states.","DOI":"10.1038/msb.2010.47","ISSN":"1744-4292","language":"en","author":[{"family":"Lewis","given":"Nathan E"},{"family":"Hixson","given":"Kim K"},{"family":"Conrad","given":"Tom M"},{"family":"Lerman","given":"Joshua A"},{"family":"Charusanti","given":"Pep"},{"family":"Polpitiya","given":"Ashoka D"},{"family":"Adkins","given":"Joshua N"},{"family":"Schramm","given":"Gunnar"},{"family":"Purvine","given":"Samuel O"},{"family":"Lopez-Ferrer","given":"Daniel"},{"family":"Weitz","given":"Karl K"},{"family":"Eils","given":"Roland"},{"family":"König","given":"Rainer"},{"family":"Smith","given":"Richard D"},{"family":"Palsson","given":"Bernhard Ø"}],"issued":{"date-parts":[["2010",1,1]]},"accessed":{"date-parts":[["2014",9,11]]}}},{"id":152,"uris":["http://zotero.org/users/local/nzbyWFEW/items/FM339R59"],"uri":["http://zotero.org/users/local/nzbyWFEW/items/FM339R59"],"itemData":{"id":152,"type":"article-journal","title":"Gene expression profiling and the use of genome-scale in silico models of Escherichia coli for analysis: providing context for content","container-title":"Journal of Bacteriology","page":"3437-3444","volume":"191","issue":"11","source":"NCBI PubMed","DOI":"10.1128/JB.00034-09","ISSN":"1098-5530","note":"PMID: 19363119 \nPMCID: PMC2681886","shortTitle":"Gene expression profiling and the use of genome-scale in silico models of Escherichia coli for analysis","journalAbbreviation":"J. Bacteriol.","language":"eng","author":[{"family":"Lewis","given":"Nathan E."},{"family":"Cho","given":"Byung-Kwan"},{"family":"Knight","given":"Eric M."},{"family":"Palsson","given":"Bernhard O."}],"issued":{"date-parts":[["2009",6]]},"PMID":"19363119","PMCID":"PMC2681886"}}],"schema":"https://github.com/citation-style-language/schema/raw/master/csl-citation.json"} </w:instrText>
      </w:r>
      <w:r>
        <w:fldChar w:fldCharType="separate"/>
      </w:r>
      <w:r>
        <w:rPr>
          <w:noProof/>
        </w:rPr>
        <w:t>(Lewis et al., 2010, 2009)</w:t>
      </w:r>
      <w:r>
        <w:fldChar w:fldCharType="end"/>
      </w:r>
      <w:r>
        <w:t xml:space="preserve">.  Our proteomics measurements are far more complete </w:t>
      </w:r>
      <w:r>
        <w:rPr>
          <w:color w:val="000000"/>
        </w:rPr>
        <w:t>than other comparison studies</w:t>
      </w:r>
      <w:ins w:id="61" w:author="Claus Wilke" w:date="2014-09-22T17:06:00Z">
        <w:r w:rsidR="00091659">
          <w:rPr>
            <w:color w:val="000000"/>
          </w:rPr>
          <w:t>,</w:t>
        </w:r>
      </w:ins>
      <w:r>
        <w:rPr>
          <w:color w:val="000000"/>
        </w:rPr>
        <w:t xml:space="preserve"> providing more than 1,000 additio</w:t>
      </w:r>
      <w:r>
        <w:rPr>
          <w:color w:val="000000"/>
        </w:rPr>
        <w:t>n</w:t>
      </w:r>
      <w:r>
        <w:rPr>
          <w:color w:val="000000"/>
        </w:rPr>
        <w:t>al protein observations than the prev</w:t>
      </w:r>
      <w:r>
        <w:rPr>
          <w:color w:val="000000"/>
        </w:rPr>
        <w:t>i</w:t>
      </w:r>
      <w:r w:rsidR="008F0DD3">
        <w:rPr>
          <w:color w:val="000000"/>
        </w:rPr>
        <w:t>ous</w:t>
      </w:r>
      <w:r>
        <w:rPr>
          <w:color w:val="000000"/>
        </w:rPr>
        <w:t xml:space="preserve"> top comparative study, as many mRNAs as other studies, and additional data on </w:t>
      </w:r>
      <w:proofErr w:type="spellStart"/>
      <w:r>
        <w:rPr>
          <w:color w:val="000000"/>
        </w:rPr>
        <w:t>tRNAs</w:t>
      </w:r>
      <w:proofErr w:type="spellEnd"/>
      <w:r>
        <w:rPr>
          <w:color w:val="000000"/>
        </w:rPr>
        <w:t xml:space="preserve"> and </w:t>
      </w:r>
      <w:proofErr w:type="spellStart"/>
      <w:r>
        <w:rPr>
          <w:color w:val="000000"/>
        </w:rPr>
        <w:t>sRNAs</w:t>
      </w:r>
      <w:proofErr w:type="spellEnd"/>
      <w:r>
        <w:rPr>
          <w:color w:val="000000"/>
        </w:rPr>
        <w:t>.</w:t>
      </w:r>
    </w:p>
    <w:p w14:paraId="2B83BBE7" w14:textId="77777777" w:rsidR="00091659" w:rsidRDefault="00091659" w:rsidP="00121D82">
      <w:pPr>
        <w:pStyle w:val="NoSpacing"/>
        <w:rPr>
          <w:ins w:id="62" w:author="Claus Wilke" w:date="2014-09-22T17:06:00Z"/>
          <w:color w:val="000000"/>
        </w:rPr>
      </w:pPr>
    </w:p>
    <w:p w14:paraId="2872F4A2" w14:textId="7E6AD1C9" w:rsidR="0084560E" w:rsidRDefault="0084560E" w:rsidP="00121D82">
      <w:pPr>
        <w:pStyle w:val="NoSpacing"/>
      </w:pPr>
      <w:del w:id="63" w:author="Claus Wilke" w:date="2014-09-22T17:06:00Z">
        <w:r w:rsidDel="00091659">
          <w:rPr>
            <w:color w:val="000000"/>
          </w:rPr>
          <w:delText xml:space="preserve"> </w:delText>
        </w:r>
      </w:del>
      <w:r>
        <w:rPr>
          <w:color w:val="000000"/>
        </w:rPr>
        <w:t>O</w:t>
      </w:r>
      <w:r w:rsidR="008F0DD3">
        <w:rPr>
          <w:color w:val="000000"/>
        </w:rPr>
        <w:t xml:space="preserve">ur experiments </w:t>
      </w:r>
      <w:del w:id="64" w:author="Claus Wilke" w:date="2014-09-22T17:08:00Z">
        <w:r w:rsidR="008F0DD3" w:rsidDel="00091659">
          <w:rPr>
            <w:color w:val="000000"/>
          </w:rPr>
          <w:delText xml:space="preserve">are </w:delText>
        </w:r>
      </w:del>
      <w:r w:rsidR="008F0DD3">
        <w:rPr>
          <w:color w:val="000000"/>
        </w:rPr>
        <w:t>also</w:t>
      </w:r>
      <w:ins w:id="65" w:author="Claus Wilke" w:date="2014-09-22T17:08:00Z">
        <w:r w:rsidR="00091659">
          <w:rPr>
            <w:color w:val="000000"/>
          </w:rPr>
          <w:t xml:space="preserve"> provide</w:t>
        </w:r>
      </w:ins>
      <w:r w:rsidR="008F0DD3">
        <w:rPr>
          <w:color w:val="000000"/>
        </w:rPr>
        <w:t xml:space="preserve"> </w:t>
      </w:r>
      <w:ins w:id="66" w:author="Claus Wilke" w:date="2014-09-22T21:23:00Z">
        <w:r w:rsidR="008837BE">
          <w:rPr>
            <w:color w:val="000000"/>
          </w:rPr>
          <w:t xml:space="preserve">coverage </w:t>
        </w:r>
      </w:ins>
      <w:ins w:id="67" w:author="Claus Wilke" w:date="2014-09-22T17:08:00Z">
        <w:r w:rsidR="00091659">
          <w:rPr>
            <w:color w:val="000000"/>
          </w:rPr>
          <w:t xml:space="preserve">comparable </w:t>
        </w:r>
      </w:ins>
      <w:ins w:id="68" w:author="Claus Wilke" w:date="2014-09-22T21:23:00Z">
        <w:r w:rsidR="008837BE">
          <w:rPr>
            <w:color w:val="000000"/>
          </w:rPr>
          <w:t xml:space="preserve">to </w:t>
        </w:r>
      </w:ins>
      <w:ins w:id="69" w:author="Claus Wilke" w:date="2014-09-22T17:08:00Z">
        <w:r w:rsidR="00091659">
          <w:rPr>
            <w:color w:val="000000"/>
          </w:rPr>
          <w:t xml:space="preserve">or better </w:t>
        </w:r>
      </w:ins>
      <w:ins w:id="70" w:author="Claus Wilke" w:date="2014-09-22T21:23:00Z">
        <w:r w:rsidR="008837BE">
          <w:rPr>
            <w:color w:val="000000"/>
          </w:rPr>
          <w:t>than</w:t>
        </w:r>
      </w:ins>
      <w:del w:id="71" w:author="Claus Wilke" w:date="2014-09-22T17:08:00Z">
        <w:r w:rsidR="008F0DD3" w:rsidDel="00091659">
          <w:rPr>
            <w:color w:val="000000"/>
          </w:rPr>
          <w:delText xml:space="preserve">as </w:delText>
        </w:r>
        <w:commentRangeStart w:id="72"/>
        <w:r w:rsidR="008F0DD3" w:rsidDel="00091659">
          <w:rPr>
            <w:color w:val="000000"/>
          </w:rPr>
          <w:delText>good</w:delText>
        </w:r>
        <w:commentRangeEnd w:id="72"/>
        <w:r w:rsidR="00FC5936" w:rsidDel="00091659">
          <w:rPr>
            <w:rStyle w:val="CommentReference"/>
            <w:color w:val="00000A"/>
          </w:rPr>
          <w:commentReference w:id="72"/>
        </w:r>
        <w:r w:rsidDel="00091659">
          <w:rPr>
            <w:color w:val="000000"/>
          </w:rPr>
          <w:delText xml:space="preserve">, if not better, </w:delText>
        </w:r>
      </w:del>
      <w:del w:id="73" w:author="Claus Wilke" w:date="2014-09-22T17:09:00Z">
        <w:r w:rsidDel="00091659">
          <w:rPr>
            <w:color w:val="000000"/>
          </w:rPr>
          <w:delText>than</w:delText>
        </w:r>
      </w:del>
      <w:r>
        <w:rPr>
          <w:color w:val="000000"/>
        </w:rPr>
        <w:t xml:space="preserve"> other e</w:t>
      </w:r>
      <w:r>
        <w:rPr>
          <w:color w:val="000000"/>
        </w:rPr>
        <w:t>x</w:t>
      </w:r>
      <w:r>
        <w:rPr>
          <w:color w:val="000000"/>
        </w:rPr>
        <w:t xml:space="preserve">periments that focus on proteomics or RNA measurements alone. Using SILAC, </w:t>
      </w:r>
      <w:proofErr w:type="spellStart"/>
      <w:r>
        <w:rPr>
          <w:color w:val="000000"/>
        </w:rPr>
        <w:t>Soares</w:t>
      </w:r>
      <w:proofErr w:type="spellEnd"/>
      <w:r>
        <w:rPr>
          <w:color w:val="000000"/>
        </w:rPr>
        <w:t xml:space="preserve"> et al. </w:t>
      </w:r>
      <w:ins w:id="74" w:author="Claus Wilke" w:date="2014-09-21T19:10:00Z">
        <w:r w:rsidR="00FC5936">
          <w:rPr>
            <w:color w:val="000000"/>
          </w:rPr>
          <w:t>o</w:t>
        </w:r>
      </w:ins>
      <w:del w:id="75" w:author="Claus Wilke" w:date="2014-09-21T19:10:00Z">
        <w:r w:rsidDel="00FC5936">
          <w:rPr>
            <w:color w:val="000000"/>
          </w:rPr>
          <w:delText>O</w:delText>
        </w:r>
      </w:del>
      <w:r>
        <w:rPr>
          <w:color w:val="000000"/>
        </w:rPr>
        <w:t>bserved 2,053 pr</w:t>
      </w:r>
      <w:r>
        <w:rPr>
          <w:color w:val="000000"/>
        </w:rPr>
        <w:t>o</w:t>
      </w:r>
      <w:r>
        <w:rPr>
          <w:color w:val="000000"/>
        </w:rPr>
        <w:t>teins in at least 1 of 2 biological repeats</w:t>
      </w:r>
      <w:ins w:id="76" w:author="Claus Wilke" w:date="2014-09-21T19:10:00Z">
        <w:r w:rsidR="00140E5E">
          <w:rPr>
            <w:color w:val="000000"/>
          </w:rPr>
          <w:t xml:space="preserve">, at a false discovery rate (FDR) of </w:t>
        </w:r>
      </w:ins>
      <w:del w:id="77" w:author="Claus Wilke" w:date="2014-09-21T19:11:00Z">
        <w:r w:rsidDel="00140E5E">
          <w:rPr>
            <w:color w:val="000000"/>
          </w:rPr>
          <w:delText xml:space="preserve"> (fdr</w:delText>
        </w:r>
      </w:del>
      <w:r>
        <w:rPr>
          <w:color w:val="000000"/>
        </w:rPr>
        <w:t>&lt;1%</w:t>
      </w:r>
      <w:del w:id="78" w:author="Claus Wilke" w:date="2014-09-21T19:11:00Z">
        <w:r w:rsidDel="00140E5E">
          <w:rPr>
            <w:color w:val="000000"/>
          </w:rPr>
          <w:delText>)</w:delText>
        </w:r>
      </w:del>
      <w:r>
        <w:rPr>
          <w:color w:val="000000"/>
        </w:rPr>
        <w:t xml:space="preserve"> </w:t>
      </w:r>
      <w:r>
        <w:rPr>
          <w:color w:val="000000"/>
        </w:rPr>
        <w:fldChar w:fldCharType="begin"/>
      </w:r>
      <w:r>
        <w:rPr>
          <w:color w:val="000000"/>
        </w:rPr>
        <w:instrText xml:space="preserve"> ADDIN ZOTERO_ITEM CSL_CITATION {"citationID":"1lt527i0hj","properties":{"formattedCitation":"(Soares et al., 2013)","plainCitation":"(Soares et al., 2013)"},"citationItems":[{"id":140,"uris":["http://zotero.org/users/local/nzbyWFEW/items/DCS3VTVX"],"uri":["http://zotero.org/users/local/nzbyWFEW/items/DCS3VTVX"],"itemData":{"id":140,"type":"article-journal","title":"Global Dynamics of the Escherichia coli Proteome and Phosphoproteome During Growth in Minimal Medium","container-title":"Journal of Proteome Research","page":"2611-2621","volume":"12","issue":"6","source":"ACS Publications","abstract":"Recent phosphoproteomics studies have generated relatively large data sets of bacterial proteins phosphorylated on serine, threonine, and tyrosine, implicating this type of phosphorylation in the regulation of vital processes of a bacterial cell; however, most phosphoproteomics studies in bacteria were so far qualitative. Here we applied stable isotope labeling by amino acids in cell culture (SILAC) to perform a quantitative analysis of proteome and phosphoproteome dynamics of Escherichia coli during five distinct phases of growth in the minimal medium. Combining two triple-SILAC experiments, we detected a total of 2118 proteins and quantified relative dynamics of 1984 proteins in all measured phases of growth, including 570 proteins associated with cell wall and membrane. In the phosphoproteomic experiment, we detected 150 Ser/Thr/Tyr phosphorylation events, of which 108 were localized to a specific amino acid residue and 76 were quantified in all phases of growth. Clustering analysis of SILAC ratios revealed distinct sets of coregulated proteins for each analyzed phase of growth and overrepresentation of membrane proteins in transition between exponential and stationary phases. The proteomics data indicated that proteins related to stress response typically associated with the stationary phase, including RpoS-dependent proteins, had increasing levels already during earlier phases of growth. Application of SILAC enabled us to measure median occupancies of phosphorylation sites, which were generally low (&lt;12%). Interestingly, the phosphoproteome analysis showed a global increase of protein phosphorylation levels in the late stationary phase, pointing to a likely role of this modification in later phases of growth.","DOI":"10.1021/pr3011843","ISSN":"1535-3893","journalAbbreviation":"J. Proteome Res.","author":[{"family":"Soares","given":"Nelson C."},{"family":"Spät","given":"Philipp"},{"family":"Krug","given":"Karsten"},{"family":"Macek","given":"Boris"}],"issued":{"date-parts":[["2013",6,7]]},"accessed":{"date-parts":[["2014",9,11]]}}}],"schema":"https://github.com/citation-style-language/schema/raw/master/csl-citation.json"} </w:instrText>
      </w:r>
      <w:r>
        <w:rPr>
          <w:color w:val="000000"/>
        </w:rPr>
        <w:fldChar w:fldCharType="separate"/>
      </w:r>
      <w:r>
        <w:rPr>
          <w:noProof/>
          <w:color w:val="000000"/>
        </w:rPr>
        <w:t>(Soares et al., 2013)</w:t>
      </w:r>
      <w:r>
        <w:rPr>
          <w:color w:val="000000"/>
        </w:rPr>
        <w:fldChar w:fldCharType="end"/>
      </w:r>
      <w:r>
        <w:rPr>
          <w:color w:val="000000"/>
        </w:rPr>
        <w:t>. We measured 2,658 proteins in at least 1 of 3 biological r</w:t>
      </w:r>
      <w:r>
        <w:rPr>
          <w:color w:val="000000"/>
        </w:rPr>
        <w:t>e</w:t>
      </w:r>
      <w:r>
        <w:rPr>
          <w:color w:val="000000"/>
        </w:rPr>
        <w:t xml:space="preserve">peats with around 2,200 protein IDs per sample </w:t>
      </w:r>
      <w:ins w:id="79" w:author="Claus Wilke" w:date="2014-09-21T19:11:00Z">
        <w:r w:rsidR="00140E5E">
          <w:rPr>
            <w:color w:val="000000"/>
          </w:rPr>
          <w:t>using the same FDR cutoff</w:t>
        </w:r>
      </w:ins>
      <w:del w:id="80" w:author="Claus Wilke" w:date="2014-09-21T19:11:00Z">
        <w:r w:rsidDel="00140E5E">
          <w:rPr>
            <w:color w:val="000000"/>
          </w:rPr>
          <w:delText>(fdr&lt;1%)</w:delText>
        </w:r>
      </w:del>
      <w:r>
        <w:rPr>
          <w:color w:val="000000"/>
        </w:rPr>
        <w:t>. A more recent study</w:t>
      </w:r>
      <w:ins w:id="81" w:author="Claus Wilke" w:date="2014-09-21T19:11:00Z">
        <w:r w:rsidR="00140E5E">
          <w:rPr>
            <w:color w:val="000000"/>
          </w:rPr>
          <w:t>,</w:t>
        </w:r>
      </w:ins>
      <w:r>
        <w:rPr>
          <w:color w:val="000000"/>
        </w:rPr>
        <w:t xml:space="preserve"> using the FASP method, </w:t>
      </w:r>
      <w:r w:rsidR="008F0DD3">
        <w:rPr>
          <w:color w:val="000000"/>
        </w:rPr>
        <w:t xml:space="preserve">also </w:t>
      </w:r>
      <w:r>
        <w:rPr>
          <w:color w:val="000000"/>
        </w:rPr>
        <w:t>observed around 2</w:t>
      </w:r>
      <w:r w:rsidR="008F0DD3">
        <w:rPr>
          <w:color w:val="000000"/>
        </w:rPr>
        <w:t>,</w:t>
      </w:r>
      <w:r>
        <w:rPr>
          <w:color w:val="000000"/>
        </w:rPr>
        <w:t>200 proteins per sample, comparable to our r</w:t>
      </w:r>
      <w:r>
        <w:rPr>
          <w:color w:val="000000"/>
        </w:rPr>
        <w:t>e</w:t>
      </w:r>
      <w:r>
        <w:rPr>
          <w:color w:val="000000"/>
        </w:rPr>
        <w:t>covery</w:t>
      </w:r>
      <w:ins w:id="82" w:author="Claus Wilke" w:date="2014-09-21T19:11:00Z">
        <w:r w:rsidR="00140E5E">
          <w:rPr>
            <w:color w:val="000000"/>
          </w:rPr>
          <w:t xml:space="preserve"> </w:t>
        </w:r>
      </w:ins>
      <w:r>
        <w:rPr>
          <w:color w:val="000000"/>
        </w:rPr>
        <w:fldChar w:fldCharType="begin"/>
      </w:r>
      <w:r>
        <w:rPr>
          <w:color w:val="000000"/>
        </w:rPr>
        <w:instrText xml:space="preserve"> ADDIN ZOTERO_ITEM CSL_CITATION {"citationID":"19fudrotod","properties":{"formattedCitation":"{\\rtf (Wi\\uc0\\u347{}niewski and Rakus, n.d.)}","plainCitation":"(Wiśniewski and Rakus, n.d.)"},"citationItems":[{"id":168,"uris":["http://zotero.org/users/local/nzbyWFEW/items/9NFZTC62"],"uri":["http://zotero.org/users/local/nzbyWFEW/items/9NFZTC62"],"itemData":{"id":168,"type":"article-journal","title":"Quantitative analysis of the Escherichia coli proteome","container-title":"Data in Brief","source":"ScienceDirect","abstract":"Escherichia coli (strain ATCC 25922 in a stationary culture) cells were lysed with SDS and the lysates were processed according MED-FASP protocol. The released peptides were analyzed by LC–MS/MS. Protein content per bacterial cell was calculated on the DNA content. Absolute protein quantitation was performed using the ‘Total Protein Approach’. The data are supplied in the article.","URL":"http://www.sciencedirect.com/science/article/pii/S2352340914000079","DOI":"10.1016/j.dib.2014.08.004","ISSN":"2352-3409","journalAbbreviation":"Data in Brief","author":[{"family":"Wiśniewski","given":"Jacek R."},{"family":"Rakus","given":"Dariusz"}],"accessed":{"date-parts":[["2014",9,18]]}}}],"schema":"https://github.com/citation-style-language/schema/raw/master/csl-citation.json"} </w:instrText>
      </w:r>
      <w:r>
        <w:rPr>
          <w:color w:val="000000"/>
        </w:rPr>
        <w:fldChar w:fldCharType="separate"/>
      </w:r>
      <w:r w:rsidRPr="0084560E">
        <w:rPr>
          <w:rFonts w:eastAsia="Times New Roman" w:cs="Times New Roman"/>
          <w:color w:val="000000"/>
        </w:rPr>
        <w:t xml:space="preserve">(Wiśniewski and Rakus, </w:t>
      </w:r>
      <w:r>
        <w:rPr>
          <w:rFonts w:eastAsia="Times New Roman" w:cs="Times New Roman"/>
          <w:color w:val="000000"/>
        </w:rPr>
        <w:t>2014</w:t>
      </w:r>
      <w:r w:rsidRPr="0084560E">
        <w:rPr>
          <w:rFonts w:eastAsia="Times New Roman" w:cs="Times New Roman"/>
          <w:color w:val="000000"/>
        </w:rPr>
        <w:t>)</w:t>
      </w:r>
      <w:r>
        <w:rPr>
          <w:color w:val="000000"/>
        </w:rPr>
        <w:fldChar w:fldCharType="end"/>
      </w:r>
      <w:r w:rsidR="00847971">
        <w:rPr>
          <w:color w:val="000000"/>
        </w:rPr>
        <w:t>.</w:t>
      </w:r>
      <w:r>
        <w:rPr>
          <w:color w:val="000000"/>
        </w:rPr>
        <w:t xml:space="preserve"> Additionally, using </w:t>
      </w:r>
      <w:proofErr w:type="spellStart"/>
      <w:r>
        <w:rPr>
          <w:color w:val="000000"/>
        </w:rPr>
        <w:t>RNAseq</w:t>
      </w:r>
      <w:proofErr w:type="spellEnd"/>
      <w:r>
        <w:rPr>
          <w:color w:val="000000"/>
        </w:rPr>
        <w:t xml:space="preserve">, we </w:t>
      </w:r>
      <w:ins w:id="83" w:author="Claus Wilke" w:date="2014-09-22T17:09:00Z">
        <w:r w:rsidR="00091659">
          <w:rPr>
            <w:color w:val="000000"/>
          </w:rPr>
          <w:t>reco</w:t>
        </w:r>
        <w:r w:rsidR="00091659">
          <w:rPr>
            <w:color w:val="000000"/>
          </w:rPr>
          <w:t>v</w:t>
        </w:r>
        <w:r w:rsidR="00091659">
          <w:rPr>
            <w:color w:val="000000"/>
          </w:rPr>
          <w:t>ered</w:t>
        </w:r>
      </w:ins>
      <w:del w:id="84" w:author="Claus Wilke" w:date="2014-09-22T17:09:00Z">
        <w:r w:rsidDel="00091659">
          <w:rPr>
            <w:color w:val="000000"/>
          </w:rPr>
          <w:delText>measured</w:delText>
        </w:r>
      </w:del>
      <w:r>
        <w:rPr>
          <w:color w:val="000000"/>
        </w:rPr>
        <w:t xml:space="preserve"> as many </w:t>
      </w:r>
      <w:r>
        <w:rPr>
          <w:color w:val="000000"/>
        </w:rPr>
        <w:lastRenderedPageBreak/>
        <w:t xml:space="preserve">mRNAs as microarray approaches </w:t>
      </w:r>
      <w:ins w:id="85" w:author="Claus Wilke" w:date="2014-09-22T17:09:00Z">
        <w:r w:rsidR="00091659">
          <w:rPr>
            <w:color w:val="000000"/>
          </w:rPr>
          <w:t xml:space="preserve">do, </w:t>
        </w:r>
      </w:ins>
      <w:r>
        <w:rPr>
          <w:color w:val="000000"/>
        </w:rPr>
        <w:t xml:space="preserve">with the added benefit of measuring 89 </w:t>
      </w:r>
      <w:proofErr w:type="spellStart"/>
      <w:r>
        <w:rPr>
          <w:color w:val="000000"/>
        </w:rPr>
        <w:t>sRNAs</w:t>
      </w:r>
      <w:proofErr w:type="spellEnd"/>
      <w:r>
        <w:rPr>
          <w:color w:val="000000"/>
        </w:rPr>
        <w:t xml:space="preserve"> and 85 </w:t>
      </w:r>
      <w:proofErr w:type="spellStart"/>
      <w:r>
        <w:rPr>
          <w:color w:val="000000"/>
        </w:rPr>
        <w:t>tRNAs</w:t>
      </w:r>
      <w:proofErr w:type="spellEnd"/>
      <w:r>
        <w:rPr>
          <w:color w:val="000000"/>
        </w:rPr>
        <w:t xml:space="preserve"> </w:t>
      </w:r>
      <w:ins w:id="86" w:author="Claus Wilke" w:date="2014-09-21T19:11:00Z">
        <w:r w:rsidR="00140E5E">
          <w:rPr>
            <w:color w:val="000000"/>
          </w:rPr>
          <w:t xml:space="preserve">at the same time </w:t>
        </w:r>
      </w:ins>
      <w:del w:id="87" w:author="Claus Wilke" w:date="2014-09-21T19:11:00Z">
        <w:r w:rsidDel="00140E5E">
          <w:rPr>
            <w:color w:val="000000"/>
          </w:rPr>
          <w:delText>simultaneously</w:delText>
        </w:r>
      </w:del>
      <w:r>
        <w:rPr>
          <w:color w:val="000000"/>
        </w:rPr>
        <w:fldChar w:fldCharType="begin"/>
      </w:r>
      <w:r>
        <w:rPr>
          <w:color w:val="000000"/>
        </w:rPr>
        <w:instrText xml:space="preserve"> ADDIN ZOTERO_ITEM CSL_CITATION {"citationID":"18pg8u8000","properties":{"formattedCitation":"(Raghavan et al., 2011)","plainCitation":"(Raghavan et al., 2011)"},"citationItems":[{"id":154,"uris":["http://zotero.org/users/local/nzbyWFEW/items/I3UGCMM6"],"uri":["http://zotero.org/users/local/nzbyWFEW/items/I3UGCMM6"],"itemData":{"id":154,"type":"article-journal","title":"Genome-wide detection of novel regulatory RNAs in E. coli","container-title":"Genome Research","page":"1487-1497","volume":"21","issue":"9","source":"genome.cshlp.org","abstract":"The intergenic regions in bacterial genomes can contain regulatory leader sequences and small RNAs (sRNAs), which both serve to modulate gene expression. Computational analyses have predicted the presence of hundreds of these noncoding regulatory RNAs in Escherichia coli; however, only about 80 have been experimentally validated. By applying a deep-sequencing approach, we detected and quantified the vast majority of the previously validated regulatory elements and identified 10 new sRNAs and nine new regulatory leader sequences in the intergenic regions of E. coli. Half of the newly discovered sRNAs displayed enhanced stability in the presence of the RNA-binding protein Hfq, which is vital to the function of many of the known E. coli sRNAs. Whereas previous methods have often relied on phylogenetic conservation to identify regulatory leader sequences, only five of the newly discovered E. coli leader sequences were present in the genomes of other enteric species. For those newly identified regulatory elements having orthologs in Salmonella, evolutionary analyses showed that these regions encoded new noncoding elements rather than small, unannotated protein-coding transcripts. In addition to discovering new noncoding regulatory elements, we validated 53 sRNAs that were previously predicted but never detected and showed that the presence, within intergenic regions, of σ70 promoters and sequences with compensatory mutations that maintain stable RNA secondary structures across related species is a good predictor of novel sRNAs.","DOI":"10.1101/gr.119370.110","ISSN":"1088-9051, 1549-5469","note":"PMID: 21665928","journalAbbreviation":"Genome Res.","language":"en","author":[{"family":"Raghavan","given":"Rahul"},{"family":"Groisman","given":"Eduardo A."},{"family":"Ochman","given":"Howard"}],"issued":{"date-parts":[["2011",9,1]]},"accessed":{"date-parts":[["2014",9,11]]},"PMID":"21665928"}}],"schema":"https://github.com/citation-style-language/schema/raw/master/csl-citation.json"} </w:instrText>
      </w:r>
      <w:r>
        <w:rPr>
          <w:color w:val="000000"/>
        </w:rPr>
        <w:fldChar w:fldCharType="separate"/>
      </w:r>
      <w:r>
        <w:rPr>
          <w:noProof/>
          <w:color w:val="000000"/>
        </w:rPr>
        <w:t>(Raghavan et al., 2011)</w:t>
      </w:r>
      <w:r>
        <w:rPr>
          <w:color w:val="000000"/>
        </w:rPr>
        <w:fldChar w:fldCharType="end"/>
      </w:r>
      <w:r>
        <w:rPr>
          <w:color w:val="000000"/>
        </w:rPr>
        <w:t>. As a point of reference</w:t>
      </w:r>
      <w:ins w:id="88" w:author="Claus Wilke" w:date="2014-09-21T19:11:00Z">
        <w:r w:rsidR="00140E5E">
          <w:rPr>
            <w:color w:val="000000"/>
          </w:rPr>
          <w:t>,</w:t>
        </w:r>
      </w:ins>
      <w:r>
        <w:rPr>
          <w:color w:val="000000"/>
        </w:rPr>
        <w:t xml:space="preserve"> previous </w:t>
      </w:r>
      <w:proofErr w:type="spellStart"/>
      <w:r>
        <w:rPr>
          <w:color w:val="000000"/>
        </w:rPr>
        <w:t>RNAseq</w:t>
      </w:r>
      <w:proofErr w:type="spellEnd"/>
      <w:r>
        <w:rPr>
          <w:color w:val="000000"/>
        </w:rPr>
        <w:t xml:space="preserve"> experiments on </w:t>
      </w:r>
      <w:ins w:id="89" w:author="Claus Wilke" w:date="2014-09-22T17:09:00Z">
        <w:r w:rsidR="00091659">
          <w:rPr>
            <w:color w:val="000000"/>
          </w:rPr>
          <w:t xml:space="preserve">the </w:t>
        </w:r>
      </w:ins>
      <w:r w:rsidRPr="00091659">
        <w:rPr>
          <w:i/>
          <w:color w:val="000000"/>
          <w:rPrChange w:id="90" w:author="Claus Wilke" w:date="2014-09-22T17:09:00Z">
            <w:rPr>
              <w:color w:val="000000"/>
            </w:rPr>
          </w:rPrChange>
        </w:rPr>
        <w:t>E. coli</w:t>
      </w:r>
      <w:r>
        <w:rPr>
          <w:color w:val="000000"/>
        </w:rPr>
        <w:t xml:space="preserve"> K-12 strain found 133 </w:t>
      </w:r>
      <w:proofErr w:type="spellStart"/>
      <w:r>
        <w:rPr>
          <w:color w:val="000000"/>
        </w:rPr>
        <w:t>sRNAs</w:t>
      </w:r>
      <w:proofErr w:type="spellEnd"/>
      <w:r>
        <w:rPr>
          <w:color w:val="000000"/>
        </w:rPr>
        <w:t xml:space="preserve"> and 4161 genes. Thus our recovery of both proteins and RNA represent the state of the art of the field, far outpe</w:t>
      </w:r>
      <w:r>
        <w:rPr>
          <w:color w:val="000000"/>
        </w:rPr>
        <w:t>r</w:t>
      </w:r>
      <w:r>
        <w:rPr>
          <w:color w:val="000000"/>
        </w:rPr>
        <w:t xml:space="preserve">forming recent comparative studies.  </w:t>
      </w:r>
      <w:del w:id="91" w:author="Claus Wilke" w:date="2014-09-21T19:12:00Z">
        <w:r w:rsidDel="00140E5E">
          <w:rPr>
            <w:color w:val="000000"/>
          </w:rPr>
          <w:delText xml:space="preserve"> </w:delText>
        </w:r>
      </w:del>
      <w:r>
        <w:rPr>
          <w:color w:val="000000"/>
        </w:rPr>
        <w:t>As an added benefit of our study we also simultan</w:t>
      </w:r>
      <w:r>
        <w:rPr>
          <w:color w:val="000000"/>
        </w:rPr>
        <w:t>e</w:t>
      </w:r>
      <w:r>
        <w:rPr>
          <w:color w:val="000000"/>
        </w:rPr>
        <w:t xml:space="preserve">ously measured </w:t>
      </w:r>
      <w:proofErr w:type="spellStart"/>
      <w:r>
        <w:rPr>
          <w:color w:val="000000"/>
        </w:rPr>
        <w:t>lipidA</w:t>
      </w:r>
      <w:proofErr w:type="spellEnd"/>
      <w:r>
        <w:rPr>
          <w:color w:val="000000"/>
        </w:rPr>
        <w:t xml:space="preserve">, </w:t>
      </w:r>
      <w:proofErr w:type="spellStart"/>
      <w:r>
        <w:rPr>
          <w:color w:val="000000"/>
        </w:rPr>
        <w:t>phospholid</w:t>
      </w:r>
      <w:proofErr w:type="spellEnd"/>
      <w:r>
        <w:rPr>
          <w:color w:val="000000"/>
        </w:rPr>
        <w:t>, and flux ratios in central metabolism</w:t>
      </w:r>
      <w:r w:rsidR="00847971">
        <w:rPr>
          <w:color w:val="000000"/>
        </w:rPr>
        <w:t>, c</w:t>
      </w:r>
      <w:r>
        <w:rPr>
          <w:color w:val="000000"/>
        </w:rPr>
        <w:t>overing a wider range of cellular components than pr</w:t>
      </w:r>
      <w:r>
        <w:rPr>
          <w:color w:val="000000"/>
        </w:rPr>
        <w:t>e</w:t>
      </w:r>
      <w:r>
        <w:rPr>
          <w:color w:val="000000"/>
        </w:rPr>
        <w:t xml:space="preserve">vious comparison studies. </w:t>
      </w:r>
    </w:p>
    <w:p w14:paraId="5D1FA884" w14:textId="77777777" w:rsidR="00EE3948" w:rsidRDefault="00EE3948" w:rsidP="00A3644C">
      <w:pPr>
        <w:pStyle w:val="NoSpacing"/>
      </w:pPr>
    </w:p>
    <w:p w14:paraId="2290BC9A" w14:textId="3517A9F1" w:rsidR="005A50CF" w:rsidRDefault="00BA5B3C" w:rsidP="005A50CF">
      <w:pPr>
        <w:pStyle w:val="Heading2"/>
      </w:pPr>
      <w:r>
        <w:t xml:space="preserve">General trends </w:t>
      </w:r>
      <w:ins w:id="92" w:author="Claus Wilke" w:date="2014-09-22T17:10:00Z">
        <w:r w:rsidR="00091659">
          <w:t>in</w:t>
        </w:r>
      </w:ins>
      <w:del w:id="93" w:author="Claus Wilke" w:date="2014-09-22T17:10:00Z">
        <w:r w:rsidDel="00091659">
          <w:delText>of</w:delText>
        </w:r>
      </w:del>
      <w:r>
        <w:t xml:space="preserve"> RNA and </w:t>
      </w:r>
      <w:ins w:id="94" w:author="Claus Wilke" w:date="2014-09-22T17:10:00Z">
        <w:r w:rsidR="00091659">
          <w:t>p</w:t>
        </w:r>
      </w:ins>
      <w:del w:id="95" w:author="Claus Wilke" w:date="2014-09-22T17:10:00Z">
        <w:r w:rsidDel="00091659">
          <w:delText>P</w:delText>
        </w:r>
      </w:del>
      <w:r>
        <w:t xml:space="preserve">rotein </w:t>
      </w:r>
      <w:ins w:id="96" w:author="Claus Wilke" w:date="2014-09-22T17:10:00Z">
        <w:r w:rsidR="00091659">
          <w:t xml:space="preserve">abundance over </w:t>
        </w:r>
      </w:ins>
      <w:r>
        <w:t>time</w:t>
      </w:r>
      <w:del w:id="97" w:author="Claus Wilke" w:date="2014-09-22T17:10:00Z">
        <w:r w:rsidDel="00091659">
          <w:delText xml:space="preserve"> course</w:delText>
        </w:r>
      </w:del>
    </w:p>
    <w:p w14:paraId="25A021F6" w14:textId="39E6EA7B" w:rsidR="005A50CF" w:rsidRDefault="00091659" w:rsidP="00A3644C">
      <w:pPr>
        <w:pStyle w:val="NoSpacing"/>
      </w:pPr>
      <w:ins w:id="98" w:author="Claus Wilke" w:date="2014-09-22T17:11:00Z">
        <w:r>
          <w:t xml:space="preserve">We next investigated changes RNA and protein abundances over time. </w:t>
        </w:r>
      </w:ins>
      <w:r w:rsidR="00BA5B3C">
        <w:t xml:space="preserve">Gene expression is often differentially regulated in </w:t>
      </w:r>
      <w:ins w:id="99" w:author="Claus Wilke" w:date="2014-09-22T17:12:00Z">
        <w:r>
          <w:t xml:space="preserve">response to changes in the </w:t>
        </w:r>
      </w:ins>
      <w:del w:id="100" w:author="Claus Wilke" w:date="2014-09-22T17:13:00Z">
        <w:r w:rsidR="00BA5B3C" w:rsidDel="00091659">
          <w:delText xml:space="preserve">order to cope with a changing </w:delText>
        </w:r>
      </w:del>
      <w:r w:rsidR="00BA5B3C">
        <w:t>environment. Due to transl</w:t>
      </w:r>
      <w:r w:rsidR="00BA5B3C">
        <w:t>a</w:t>
      </w:r>
      <w:r w:rsidR="00BA5B3C">
        <w:t xml:space="preserve">tional and post-translational regulation we expected differences in the response of </w:t>
      </w:r>
      <w:ins w:id="101" w:author="Claus Wilke" w:date="2014-09-22T17:13:00Z">
        <w:r>
          <w:t xml:space="preserve">RNA transcripts and </w:t>
        </w:r>
      </w:ins>
      <w:r w:rsidR="00BA5B3C">
        <w:t xml:space="preserve">proteins </w:t>
      </w:r>
      <w:del w:id="102" w:author="Claus Wilke" w:date="2014-09-22T17:13:00Z">
        <w:r w:rsidR="00BA5B3C" w:rsidDel="00091659">
          <w:delText xml:space="preserve">and their transcripts </w:delText>
        </w:r>
      </w:del>
      <w:r w:rsidR="00BA5B3C">
        <w:t>in response to glucose starvation. To visua</w:t>
      </w:r>
      <w:r w:rsidR="00BA5B3C">
        <w:t>l</w:t>
      </w:r>
      <w:r w:rsidR="00BA5B3C">
        <w:t xml:space="preserve">ize these differences we compared and contrasted the general trends in the response of RNA and proteins by way of </w:t>
      </w:r>
      <w:r w:rsidR="00BA5B3C" w:rsidRPr="002F22E7">
        <w:rPr>
          <w:i/>
        </w:rPr>
        <w:t>K</w:t>
      </w:r>
      <w:r w:rsidR="00BA5B3C">
        <w:t xml:space="preserve">-means clustering. To simplify </w:t>
      </w:r>
      <w:ins w:id="103" w:author="Claus Wilke" w:date="2014-09-21T19:12:00Z">
        <w:r w:rsidR="00140E5E">
          <w:t xml:space="preserve">the </w:t>
        </w:r>
      </w:ins>
      <w:r w:rsidR="00BA5B3C">
        <w:t>analysis we focus on only those RNAs and pr</w:t>
      </w:r>
      <w:r w:rsidR="00BA5B3C">
        <w:t>o</w:t>
      </w:r>
      <w:r w:rsidR="00BA5B3C">
        <w:t>teins that are changing significantly (as measured by f</w:t>
      </w:r>
      <w:r w:rsidR="000379D3">
        <w:t>alse discovery rate</w:t>
      </w:r>
      <w:r w:rsidR="00BA5B3C">
        <w:t xml:space="preserve"> and fold change cutoff</w:t>
      </w:r>
      <w:r w:rsidR="000379D3">
        <w:t>,</w:t>
      </w:r>
      <w:r w:rsidR="00BA5B3C">
        <w:t xml:space="preserve"> respectively) throughout the time course</w:t>
      </w:r>
      <w:r w:rsidR="000379D3">
        <w:t>,</w:t>
      </w:r>
      <w:r w:rsidR="00BA5B3C">
        <w:t xml:space="preserve"> yielding ~1900 significantly changing transcripts/proteins. </w:t>
      </w:r>
      <w:del w:id="104" w:author="Claus Wilke" w:date="2014-09-22T17:16:00Z">
        <w:r w:rsidR="00BA5B3C" w:rsidDel="009C1055">
          <w:delText xml:space="preserve">In </w:delText>
        </w:r>
      </w:del>
      <w:r w:rsidR="00BA5B3C">
        <w:rPr>
          <w:i/>
        </w:rPr>
        <w:t>K</w:t>
      </w:r>
      <w:r w:rsidR="00BA5B3C">
        <w:t xml:space="preserve">-means clustering </w:t>
      </w:r>
      <w:ins w:id="105" w:author="Claus Wilke" w:date="2014-09-22T17:16:00Z">
        <w:r w:rsidR="009C1055">
          <w:t xml:space="preserve">requires an arbitrary choice for the </w:t>
        </w:r>
      </w:ins>
      <w:del w:id="106" w:author="Claus Wilke" w:date="2014-09-22T17:16:00Z">
        <w:r w:rsidR="00BA5B3C" w:rsidDel="009C1055">
          <w:delText xml:space="preserve">it is up to the user to pick the </w:delText>
        </w:r>
      </w:del>
      <w:r w:rsidR="00BA5B3C">
        <w:t>number of clusters</w:t>
      </w:r>
      <w:ins w:id="107" w:author="Claus Wilke" w:date="2014-09-22T17:16:00Z">
        <w:r w:rsidR="009C1055">
          <w:t>, chosen</w:t>
        </w:r>
      </w:ins>
      <w:r w:rsidR="00BA5B3C">
        <w:t xml:space="preserve"> </w:t>
      </w:r>
      <w:del w:id="108" w:author="Claus Wilke" w:date="2014-09-22T17:16:00Z">
        <w:r w:rsidR="00BA5B3C" w:rsidDel="009C1055">
          <w:delText xml:space="preserve">that is appropriate </w:delText>
        </w:r>
      </w:del>
      <w:r w:rsidR="00BA5B3C">
        <w:t>such that the profiles are well separated into groups with unique and di</w:t>
      </w:r>
      <w:r w:rsidR="00BA5B3C">
        <w:t>s</w:t>
      </w:r>
      <w:r w:rsidR="00BA5B3C">
        <w:t xml:space="preserve">tinct behaviors. </w:t>
      </w:r>
      <w:ins w:id="109" w:author="Claus Wilke" w:date="2014-09-22T17:38:00Z">
        <w:r w:rsidR="0079687C">
          <w:t>(</w:t>
        </w:r>
      </w:ins>
      <w:ins w:id="110" w:author="Claus Wilke" w:date="2014-09-22T17:40:00Z">
        <w:r w:rsidR="0079687C">
          <w:t>In subsection “</w:t>
        </w:r>
        <w:r w:rsidR="0079687C" w:rsidRPr="0079687C">
          <w:t>RNA and Protein time course classification</w:t>
        </w:r>
        <w:r w:rsidR="0079687C">
          <w:t>”</w:t>
        </w:r>
      </w:ins>
      <w:ins w:id="111" w:author="Claus Wilke" w:date="2014-09-22T17:39:00Z">
        <w:r w:rsidR="0079687C">
          <w:t>, we will pr</w:t>
        </w:r>
        <w:r w:rsidR="0079687C">
          <w:t>o</w:t>
        </w:r>
        <w:r w:rsidR="0079687C">
          <w:t>pose an a</w:t>
        </w:r>
      </w:ins>
      <w:ins w:id="112" w:author="Claus Wilke" w:date="2014-09-22T17:38:00Z">
        <w:r w:rsidR="0079687C">
          <w:t>lternative</w:t>
        </w:r>
      </w:ins>
      <w:ins w:id="113" w:author="Claus Wilke" w:date="2014-09-22T17:39:00Z">
        <w:r w:rsidR="0079687C">
          <w:t xml:space="preserve"> classification approach that does not depend on such an arbitrary choice.</w:t>
        </w:r>
      </w:ins>
      <w:ins w:id="114" w:author="Claus Wilke" w:date="2014-09-22T17:38:00Z">
        <w:r w:rsidR="0079687C">
          <w:t xml:space="preserve">) </w:t>
        </w:r>
      </w:ins>
      <w:r w:rsidR="00BA5B3C">
        <w:t>We varied the number of clusters for both RNA and protein profiles to find a sati</w:t>
      </w:r>
      <w:r w:rsidR="00BA5B3C">
        <w:t>s</w:t>
      </w:r>
      <w:r w:rsidR="00BA5B3C">
        <w:t>factory grouping of the data, and we found the best clustering performance to be around 15 clusters for the RNA profiles and 25 clusters for the protein profiles. Thus, the RNAs r</w:t>
      </w:r>
      <w:r w:rsidR="00BA5B3C">
        <w:t>e</w:t>
      </w:r>
      <w:r w:rsidR="00BA5B3C">
        <w:t>spond in a much more uniform manner than the proteins</w:t>
      </w:r>
      <w:ins w:id="115" w:author="Claus Wilke" w:date="2014-09-22T17:16:00Z">
        <w:r w:rsidR="009C1055">
          <w:t xml:space="preserve"> do</w:t>
        </w:r>
      </w:ins>
      <w:r w:rsidR="00BA5B3C">
        <w:t xml:space="preserve">. This is illustrated by the </w:t>
      </w:r>
      <w:proofErr w:type="spellStart"/>
      <w:r w:rsidR="00BA5B3C">
        <w:t>heatmap</w:t>
      </w:r>
      <w:proofErr w:type="spellEnd"/>
      <w:r w:rsidR="00BA5B3C">
        <w:t xml:space="preserve"> of the cluster centroids of RNA and pr</w:t>
      </w:r>
      <w:r w:rsidR="00BA5B3C">
        <w:t>o</w:t>
      </w:r>
      <w:r w:rsidR="00BA5B3C">
        <w:t xml:space="preserve">tein (Figure 2A and B, respectively).  A vast majority of the RNAs are </w:t>
      </w:r>
      <w:proofErr w:type="gramStart"/>
      <w:r w:rsidR="002F22E7">
        <w:t>down-regulated</w:t>
      </w:r>
      <w:proofErr w:type="gramEnd"/>
      <w:r w:rsidR="00BA5B3C">
        <w:t xml:space="preserve"> while the protein response is </w:t>
      </w:r>
      <w:del w:id="116" w:author="Claus Wilke" w:date="2014-09-21T19:12:00Z">
        <w:r w:rsidR="00BA5B3C" w:rsidDel="00140E5E">
          <w:delText xml:space="preserve"> </w:delText>
        </w:r>
      </w:del>
      <w:r w:rsidR="00BA5B3C">
        <w:t>much less un</w:t>
      </w:r>
      <w:r w:rsidR="00BA5B3C">
        <w:t>i</w:t>
      </w:r>
      <w:r w:rsidR="00BA5B3C">
        <w:t>form, likely due to differences in p</w:t>
      </w:r>
      <w:r w:rsidR="0084560E">
        <w:t>ost-translational modification such as degradation.</w:t>
      </w:r>
      <w:r w:rsidR="0084560E" w:rsidRPr="0084560E">
        <w:rPr>
          <w:shd w:val="clear" w:color="auto" w:fill="FFFFFF"/>
        </w:rPr>
        <w:t xml:space="preserve"> </w:t>
      </w:r>
      <w:r w:rsidR="0084560E">
        <w:rPr>
          <w:shd w:val="clear" w:color="auto" w:fill="FFFFFF"/>
        </w:rPr>
        <w:t>Additiona</w:t>
      </w:r>
      <w:r w:rsidR="0084560E">
        <w:rPr>
          <w:shd w:val="clear" w:color="auto" w:fill="FFFFFF"/>
        </w:rPr>
        <w:t>l</w:t>
      </w:r>
      <w:r w:rsidR="0084560E">
        <w:rPr>
          <w:shd w:val="clear" w:color="auto" w:fill="FFFFFF"/>
        </w:rPr>
        <w:t>ly, the RNA profiles show a clear separation between early and late time points with a tra</w:t>
      </w:r>
      <w:r w:rsidR="0084560E">
        <w:rPr>
          <w:shd w:val="clear" w:color="auto" w:fill="FFFFFF"/>
        </w:rPr>
        <w:t>n</w:t>
      </w:r>
      <w:r w:rsidR="0084560E">
        <w:rPr>
          <w:shd w:val="clear" w:color="auto" w:fill="FFFFFF"/>
        </w:rPr>
        <w:t>sition period around 6-8hrs. The transcription profiles remain relatively constant, with o</w:t>
      </w:r>
      <w:r w:rsidR="0084560E">
        <w:rPr>
          <w:shd w:val="clear" w:color="auto" w:fill="FFFFFF"/>
        </w:rPr>
        <w:t>n</w:t>
      </w:r>
      <w:r w:rsidR="0084560E">
        <w:rPr>
          <w:shd w:val="clear" w:color="auto" w:fill="FFFFFF"/>
        </w:rPr>
        <w:t>ly minor changes in expression, after this transitional period of entry to stationary phase. At two weeks some of the transcripts begin changing again perhaps si</w:t>
      </w:r>
      <w:r w:rsidR="0084560E">
        <w:rPr>
          <w:shd w:val="clear" w:color="auto" w:fill="FFFFFF"/>
        </w:rPr>
        <w:t>g</w:t>
      </w:r>
      <w:r w:rsidR="0084560E">
        <w:rPr>
          <w:shd w:val="clear" w:color="auto" w:fill="FFFFFF"/>
        </w:rPr>
        <w:t>naling a further shift in the cells state.</w:t>
      </w:r>
    </w:p>
    <w:p w14:paraId="0B438ED2" w14:textId="77777777" w:rsidR="00A3644C" w:rsidRDefault="00A3644C" w:rsidP="00A3644C">
      <w:pPr>
        <w:pStyle w:val="NoSpacing"/>
      </w:pPr>
    </w:p>
    <w:p w14:paraId="39CAC776" w14:textId="77777777" w:rsidR="005A50CF" w:rsidRDefault="008C2807" w:rsidP="00A3644C">
      <w:pPr>
        <w:pStyle w:val="NoSpacing"/>
      </w:pPr>
      <w:r>
        <w:t>We would like to emphasize</w:t>
      </w:r>
      <w:r w:rsidR="00BA5B3C">
        <w:t xml:space="preserve"> that the above clustering of the RNA and protein</w:t>
      </w:r>
      <w:r>
        <w:t xml:space="preserve"> abundances</w:t>
      </w:r>
      <w:r w:rsidR="00BA5B3C">
        <w:t xml:space="preserve"> are independent and thus we cannot directly compa</w:t>
      </w:r>
      <w:r w:rsidR="008B0D42">
        <w:t>re individual clusters between F</w:t>
      </w:r>
      <w:r w:rsidR="00BA5B3C">
        <w:t>igures 2A and B. The next section addresses the correlation between absolute and relative chan</w:t>
      </w:r>
      <w:r w:rsidR="00BA5B3C">
        <w:t>g</w:t>
      </w:r>
      <w:r w:rsidR="00BA5B3C">
        <w:t xml:space="preserve">es in abundance of individual proteins and their transcripts. </w:t>
      </w:r>
    </w:p>
    <w:p w14:paraId="3352C40C" w14:textId="77777777" w:rsidR="005A50CF" w:rsidRDefault="00BA5B3C" w:rsidP="005A50CF">
      <w:pPr>
        <w:pStyle w:val="Heading2"/>
      </w:pPr>
      <w:r>
        <w:t>Correlations between individual mRNAs and proteins</w:t>
      </w:r>
    </w:p>
    <w:p w14:paraId="6AABDB59" w14:textId="77777777" w:rsidR="009C1055" w:rsidRDefault="00BA5B3C" w:rsidP="0084560E">
      <w:pPr>
        <w:pStyle w:val="NoSpacing"/>
        <w:rPr>
          <w:ins w:id="117" w:author="Claus Wilke" w:date="2014-09-22T17:18:00Z"/>
        </w:rPr>
      </w:pPr>
      <w:r>
        <w:t>It is well known that absolute levels of proteins do not correlate strongly with their corr</w:t>
      </w:r>
      <w:r>
        <w:t>e</w:t>
      </w:r>
      <w:r>
        <w:t xml:space="preserve">sponding </w:t>
      </w:r>
      <w:r w:rsidRPr="00795F8F">
        <w:t>transcripts</w:t>
      </w:r>
      <w:bookmarkStart w:id="118" w:name="move266022950"/>
      <w:bookmarkEnd w:id="118"/>
      <w:r w:rsidRPr="00795F8F">
        <w:t>. In</w:t>
      </w:r>
      <w:r>
        <w:t xml:space="preserve"> addition to a weak absolute correlation between mRNA and pr</w:t>
      </w:r>
      <w:r>
        <w:t>o</w:t>
      </w:r>
      <w:r>
        <w:t>tein at a given time point we also expected, due to potentially long protein degradation rates in stationary phase, a weak relative correlation within a single time course between a protein and its tran</w:t>
      </w:r>
      <w:r w:rsidR="000379D3">
        <w:t>script. To put proteins and RNA</w:t>
      </w:r>
      <w:r>
        <w:t xml:space="preserve"> within a giv</w:t>
      </w:r>
      <w:r w:rsidR="000379D3">
        <w:t>en sample</w:t>
      </w:r>
      <w:r>
        <w:t xml:space="preserve"> on comparable </w:t>
      </w:r>
      <w:r>
        <w:lastRenderedPageBreak/>
        <w:t>scales</w:t>
      </w:r>
      <w:ins w:id="119" w:author="Claus Wilke" w:date="2014-09-22T17:17:00Z">
        <w:r w:rsidR="009C1055">
          <w:t xml:space="preserve">, we normalized </w:t>
        </w:r>
      </w:ins>
      <w:del w:id="120" w:author="Claus Wilke" w:date="2014-09-22T17:18:00Z">
        <w:r w:rsidDel="009C1055">
          <w:delText xml:space="preserve"> the </w:delText>
        </w:r>
      </w:del>
      <w:r>
        <w:t xml:space="preserve">protein counts </w:t>
      </w:r>
      <w:del w:id="121" w:author="Claus Wilke" w:date="2014-09-22T17:18:00Z">
        <w:r w:rsidDel="009C1055">
          <w:delText xml:space="preserve">were normalized </w:delText>
        </w:r>
      </w:del>
      <w:r>
        <w:t xml:space="preserve">using the apex </w:t>
      </w:r>
      <w:r w:rsidRPr="00795F8F">
        <w:t>method</w:t>
      </w:r>
      <w:bookmarkStart w:id="122" w:name="ZOTERO_BREF_THMeh0SvPcJl"/>
      <w:r w:rsidR="00AC3D55" w:rsidRPr="00795F8F">
        <w:t xml:space="preserve"> </w:t>
      </w:r>
      <w:bookmarkEnd w:id="122"/>
      <w:r w:rsidR="00207439" w:rsidRPr="00795F8F">
        <w:fldChar w:fldCharType="begin"/>
      </w:r>
      <w:r w:rsidR="006C6960" w:rsidRPr="00795F8F">
        <w:instrText xml:space="preserve"> ADDIN ZOTERO_ITEM CSL_CITATION {"citationID":"e85p24jff","properties":{"formattedCitation":"(Lu et al., 2007)","plainCitation":"(Lu et al., 2007)"},"citationItems":[{"id":41,"uris":["http://zotero.org/users/2021925/items/ITP827JP"],"uri":["http://zotero.org/users/2021925/items/ITP827JP"],"itemData":{"id":41,"type":"article-journal","title":"Absolute protein expression profiling estimates the relative contributions of transcriptional and translational regulation","container-title":"Nature Biotechnology","page":"117-124","volume":"25","issue":"1","source":"www.nature.com","abstract":"We report a method for large-scale absolute protein expression measurements (APEX) and apply it to estimate the relative contributions of transcriptional- and translational-level gene regulation in the yeast and Escherichia coli proteomes. APEX relies upon correcting each protein's mass spectrometry sampling depth (observed peptide count) by learned probabilities for identifying the peptides. APEX abundances agree with measurements from controls, western blotting, flow cytometry and two-dimensional gels, as well as known correlations with mRNA abundances and codon bias, providing absolute protein concentrations across approximately three to four orders of magnitude. Using APEX, we demonstrate that 73% of the variance in yeast protein abundance (47% in E. coli) is explained by mRNA abundance, with the number of proteins per mRNA log-normally distributed about ~5,600 (~540 in E. coli) protein molecules/mRNA. Therefore, levels of both eukaryotic and prokaryotic proteins are set per mRNA molecule and independently of overall protein concentration, with &gt;70% of yeast gene expression regulation occurring through mRNA-directed mechanisms.","DOI":"10.1038/nbt1270","ISSN":"1087-0156","journalAbbreviation":"Nat Biotech","language":"en","author":[{"family":"Lu","given":"Peng"},{"family":"Vogel","given":"Christine"},{"family":"Wang","given":"Rong"},{"family":"Yao","given":"Xin"},{"family":"Marcotte","given":"Edward M."}],"issued":{"date-parts":[["2007",1]]},"accessed":{"date-parts":[["2014",8,15]]}}}],"schema":"https://github.com/citation-style-language/schema/raw/master/csl-citation.json"} </w:instrText>
      </w:r>
      <w:r w:rsidR="00207439" w:rsidRPr="00795F8F">
        <w:fldChar w:fldCharType="separate"/>
      </w:r>
      <w:r w:rsidR="006C6960" w:rsidRPr="00795F8F">
        <w:t>(Lu et al., 2007)</w:t>
      </w:r>
      <w:r w:rsidR="00207439" w:rsidRPr="00795F8F">
        <w:fldChar w:fldCharType="end"/>
      </w:r>
      <w:r w:rsidR="002C1CF2" w:rsidRPr="00795F8F">
        <w:t xml:space="preserve"> </w:t>
      </w:r>
      <w:r w:rsidRPr="00795F8F">
        <w:t>for absolute</w:t>
      </w:r>
      <w:r>
        <w:t xml:space="preserve"> quantification and the mRNA </w:t>
      </w:r>
      <w:del w:id="123" w:author="Claus Wilke" w:date="2014-09-22T17:18:00Z">
        <w:r w:rsidDel="009C1055">
          <w:delText xml:space="preserve">was normalized </w:delText>
        </w:r>
      </w:del>
      <w:r>
        <w:t>to the length of each transcript. Both protein and mRNA le</w:t>
      </w:r>
      <w:r>
        <w:t>v</w:t>
      </w:r>
      <w:r>
        <w:t xml:space="preserve">els were </w:t>
      </w:r>
      <w:ins w:id="124" w:author="Claus Wilke" w:date="2014-09-22T17:18:00Z">
        <w:r w:rsidR="009C1055">
          <w:t xml:space="preserve">then </w:t>
        </w:r>
      </w:ins>
      <w:r>
        <w:t xml:space="preserve">averaged across all three biological replicates. Additionally, all proteins and mRNAs were scaled by the average of all proteins and mRNA. </w:t>
      </w:r>
    </w:p>
    <w:p w14:paraId="624593C0" w14:textId="77777777" w:rsidR="009C1055" w:rsidRDefault="009C1055" w:rsidP="0084560E">
      <w:pPr>
        <w:pStyle w:val="NoSpacing"/>
        <w:rPr>
          <w:ins w:id="125" w:author="Claus Wilke" w:date="2014-09-22T17:18:00Z"/>
        </w:rPr>
      </w:pPr>
    </w:p>
    <w:p w14:paraId="5D5E3F92" w14:textId="77777777" w:rsidR="009C1055" w:rsidRDefault="00BA5B3C" w:rsidP="0084560E">
      <w:pPr>
        <w:pStyle w:val="NoSpacing"/>
        <w:rPr>
          <w:ins w:id="126" w:author="Claus Wilke" w:date="2014-09-22T17:20:00Z"/>
        </w:rPr>
      </w:pPr>
      <w:r>
        <w:t>To relate the relative levels of a protein</w:t>
      </w:r>
      <w:ins w:id="127" w:author="Claus Wilke" w:date="2014-09-22T17:18:00Z">
        <w:r w:rsidR="009C1055">
          <w:t xml:space="preserve"> to </w:t>
        </w:r>
      </w:ins>
      <w:del w:id="128" w:author="Claus Wilke" w:date="2014-09-22T17:18:00Z">
        <w:r w:rsidDel="009C1055">
          <w:delText xml:space="preserve"> and </w:delText>
        </w:r>
      </w:del>
      <w:r>
        <w:t>its transcript we had to account for the underl</w:t>
      </w:r>
      <w:r>
        <w:t>y</w:t>
      </w:r>
      <w:r>
        <w:t>ing dynamics of the time courses</w:t>
      </w:r>
      <w:ins w:id="129" w:author="Claus Wilke" w:date="2014-09-22T17:19:00Z">
        <w:r w:rsidR="009C1055">
          <w:t>. We considered</w:t>
        </w:r>
      </w:ins>
      <w:del w:id="130" w:author="Claus Wilke" w:date="2014-09-22T17:19:00Z">
        <w:r w:rsidDel="009C1055">
          <w:delText xml:space="preserve"> by considering</w:delText>
        </w:r>
      </w:del>
      <w:r>
        <w:t xml:space="preserve"> two limiting cases</w:t>
      </w:r>
      <w:ins w:id="131" w:author="Claus Wilke" w:date="2014-09-22T17:19:00Z">
        <w:r w:rsidR="009C1055">
          <w:t>:</w:t>
        </w:r>
      </w:ins>
      <w:del w:id="132" w:author="Claus Wilke" w:date="2014-09-22T17:19:00Z">
        <w:r w:rsidDel="009C1055">
          <w:delText>.</w:delText>
        </w:r>
      </w:del>
      <w:r>
        <w:t xml:space="preserve"> At one extreme we a</w:t>
      </w:r>
      <w:r>
        <w:t>s</w:t>
      </w:r>
      <w:r>
        <w:t>sumed each protein has a degradation rate slower than the time scale of the exper</w:t>
      </w:r>
      <w:r>
        <w:t>i</w:t>
      </w:r>
      <w:r>
        <w:t>ment. At the other extreme we assumed each protein is degraded on a time scale that is fast co</w:t>
      </w:r>
      <w:r>
        <w:t>m</w:t>
      </w:r>
      <w:r>
        <w:t>pared to the time scale of the experiment. In the first limiting case proteins int</w:t>
      </w:r>
      <w:r>
        <w:t>e</w:t>
      </w:r>
      <w:r>
        <w:t xml:space="preserve">grate their transcript levels over time. </w:t>
      </w:r>
      <w:proofErr w:type="gramStart"/>
      <w:r>
        <w:t>In the second limiting case (relative) protein levels track with their (relative) transcript level.</w:t>
      </w:r>
      <w:proofErr w:type="gramEnd"/>
      <w:r>
        <w:t xml:space="preserve">  If a protein is not integrally or proportionally related to its transcript it could be due to an intermediate protein degradation rate, satur</w:t>
      </w:r>
      <w:r>
        <w:t>a</w:t>
      </w:r>
      <w:r>
        <w:t>tion effects, or some other post-translational regulation or nonlinearity.</w:t>
      </w:r>
    </w:p>
    <w:p w14:paraId="06C1A62F" w14:textId="77777777" w:rsidR="009C1055" w:rsidRDefault="009C1055" w:rsidP="0084560E">
      <w:pPr>
        <w:pStyle w:val="NoSpacing"/>
        <w:rPr>
          <w:ins w:id="133" w:author="Claus Wilke" w:date="2014-09-22T17:20:00Z"/>
        </w:rPr>
      </w:pPr>
    </w:p>
    <w:p w14:paraId="0937D375" w14:textId="03B9B782" w:rsidR="0084560E" w:rsidRDefault="00BA5B3C" w:rsidP="0084560E">
      <w:pPr>
        <w:pStyle w:val="NoSpacing"/>
      </w:pPr>
      <w:del w:id="134" w:author="Claus Wilke" w:date="2014-09-22T17:20:00Z">
        <w:r w:rsidDel="009C1055">
          <w:delText xml:space="preserve"> </w:delText>
        </w:r>
      </w:del>
      <w:r>
        <w:t>The strongest absolute correl</w:t>
      </w:r>
      <w:r>
        <w:t>a</w:t>
      </w:r>
      <w:r>
        <w:t>tion, across the time course, between mRNA and protein was at three hours  (Figure 2F</w:t>
      </w:r>
      <w:r w:rsidR="005559FC">
        <w:t>,</w:t>
      </w:r>
      <w:r>
        <w:t xml:space="preserve"> </w:t>
      </w:r>
      <w:del w:id="135" w:author="Claus Wilke" w:date="2014-09-21T19:14:00Z">
        <w:r w:rsidDel="00140E5E">
          <w:delText xml:space="preserve"> </w:delText>
        </w:r>
      </w:del>
      <w:proofErr w:type="gramStart"/>
      <w:r>
        <w:t>S</w:t>
      </w:r>
      <w:r w:rsidRPr="00DD6EEC">
        <w:t xml:space="preserve">pearman  </w:t>
      </w:r>
      <w:bookmarkStart w:id="136" w:name="__DdeLink__5310_903009628"/>
      <w:r w:rsidRPr="00DD6EEC">
        <w:t>ρ</w:t>
      </w:r>
      <w:bookmarkEnd w:id="136"/>
      <w:proofErr w:type="gramEnd"/>
      <w:r w:rsidRPr="00DD6EEC">
        <w:t>=0.59</w:t>
      </w:r>
      <w:r>
        <w:t xml:space="preserve">, </w:t>
      </w:r>
      <w:r>
        <w:rPr>
          <w:i/>
        </w:rPr>
        <w:t>P</w:t>
      </w:r>
      <w:r>
        <w:t>=</w:t>
      </w:r>
      <w:r w:rsidR="00DD6EEC">
        <w:t>10</w:t>
      </w:r>
      <w:r w:rsidR="00DD6EEC" w:rsidRPr="00DD6EEC">
        <w:rPr>
          <w:vertAlign w:val="superscript"/>
        </w:rPr>
        <w:t>-224</w:t>
      </w:r>
      <w:r>
        <w:t xml:space="preserve">). </w:t>
      </w:r>
      <w:r w:rsidR="0084560E" w:rsidRPr="0084560E">
        <w:t>This number is in</w:t>
      </w:r>
      <w:ins w:id="137" w:author="Claus Wilke" w:date="2014-09-21T19:14:00Z">
        <w:r w:rsidR="00140E5E">
          <w:t xml:space="preserve"> </w:t>
        </w:r>
      </w:ins>
      <w:del w:id="138" w:author="Claus Wilke" w:date="2014-09-21T19:14:00Z">
        <w:r w:rsidR="0084560E" w:rsidRPr="0084560E" w:rsidDel="00140E5E">
          <w:delText>-</w:delText>
        </w:r>
      </w:del>
      <w:r w:rsidR="0084560E" w:rsidRPr="0084560E">
        <w:t>line with mea</w:t>
      </w:r>
      <w:r w:rsidR="0084560E" w:rsidRPr="0084560E">
        <w:t>s</w:t>
      </w:r>
      <w:r w:rsidR="0084560E" w:rsidRPr="0084560E">
        <w:t>urements of correlations b</w:t>
      </w:r>
      <w:r w:rsidR="0084560E" w:rsidRPr="0084560E">
        <w:t>e</w:t>
      </w:r>
      <w:r w:rsidR="0084560E" w:rsidRPr="0084560E">
        <w:t xml:space="preserve">tween RNA and protein for other measured prokaryotes and </w:t>
      </w:r>
      <w:ins w:id="139" w:author="Claus Wilke" w:date="2014-09-21T19:14:00Z">
        <w:r w:rsidR="00140E5E">
          <w:t>e</w:t>
        </w:r>
      </w:ins>
      <w:del w:id="140" w:author="Claus Wilke" w:date="2014-09-21T19:14:00Z">
        <w:r w:rsidR="0084560E" w:rsidRPr="0084560E" w:rsidDel="00140E5E">
          <w:delText>E</w:delText>
        </w:r>
      </w:del>
      <w:r w:rsidR="0084560E" w:rsidRPr="0084560E">
        <w:t>ukaryotes</w:t>
      </w:r>
      <w:ins w:id="141" w:author="Claus Wilke" w:date="2014-09-21T19:14:00Z">
        <w:r w:rsidR="00140E5E">
          <w:t>,</w:t>
        </w:r>
      </w:ins>
      <w:r w:rsidR="0084560E" w:rsidRPr="0084560E">
        <w:t xml:space="preserve"> which have </w:t>
      </w:r>
      <w:ins w:id="142" w:author="Claus Wilke" w:date="2014-09-21T19:14:00Z">
        <w:r w:rsidR="00140E5E">
          <w:t>S</w:t>
        </w:r>
      </w:ins>
      <w:del w:id="143" w:author="Claus Wilke" w:date="2014-09-21T19:14:00Z">
        <w:r w:rsidR="0084560E" w:rsidRPr="0084560E" w:rsidDel="00140E5E">
          <w:delText>s</w:delText>
        </w:r>
      </w:del>
      <w:r w:rsidR="0084560E" w:rsidRPr="0084560E">
        <w:t>pearman correlations around 0.5 between proteins and their transcripts</w:t>
      </w:r>
      <w:del w:id="144" w:author="Claus Wilke" w:date="2014-09-21T19:14:00Z">
        <w:r w:rsidR="0084560E" w:rsidRPr="0084560E" w:rsidDel="00140E5E">
          <w:delText>.</w:delText>
        </w:r>
      </w:del>
      <w:r w:rsidR="0084560E" w:rsidRPr="0084560E">
        <w:t xml:space="preserve"> </w:t>
      </w:r>
      <w:r w:rsidR="00207439" w:rsidRPr="0084560E">
        <w:fldChar w:fldCharType="begin"/>
      </w:r>
      <w:r w:rsidR="0084560E" w:rsidRPr="0084560E">
        <w:instrText xml:space="preserve"> ADDIN ZOTERO_ITEM CSL_CITATION {"citationID":"ps7vkh2qh","properties":{"formattedCitation":"(Abreu et al., 2009; Gygi et al., 1999; Vogel et al., 2010; Vogel and Marcotte, 2012; Washburn et al., 2003)","plainCitation":"(Abreu et al., 2009; Gygi et al., 1999; Vogel et al., 2010; Vogel and Marcotte, 2012; Washburn et al., 2003)"},"citationItems":[{"id":49,"uris":["http://zotero.org/users/2021925/items/8ESIH2SE"],"uri":["http://zotero.org/users/2021925/items/8ESIH2SE"],"itemData":{"id":49,"type":"article-journal","title":"Global signatures of protein and mRNA expression levels","container-title":"Molecular BioSystems","page":"1512-1526","volume":"5","issue":"12","source":"pubs.rsc.org","abstract":"Cellular states are determined by differential expression of the cell’s proteins. The relationship between protein and mRNA expression levels informs about the combined outcomes of translation and protein degradation which are, in addition to transcription and mRNA stability, essential contributors to gene expression regulation. This review summarizes the state of knowledge about large-scale measurements of absolute protein and mRNA expression levels, and the degree of correlation between the two parameters. We summarize the information that can be derived from comparison of protein and mRNA expression levels and discuss how corresponding sequence characteristics suggest modes of regulation.","DOI":"10.1039/B908315D","ISSN":"1742-2051","journalAbbreviation":"Mol. BioSyst.","language":"en","author":[{"family":"Abreu","given":"Raquel de Sousa"},{"family":"Penalva","given":"Luiz O."},{"family":"Marcotte","given":"Edward M."},{"family":"Vogel","given":"Christine"}],"issued":{"date-parts":[["2009",11,12]]},"accessed":{"date-parts":[["2014",8,15]]}}},{"id":52,"uris":["http://zotero.org/users/2021925/items/PFH84PN3"],"uri":["http://zotero.org/users/2021925/items/PFH84PN3"],"itemData":{"id":52,"type":"article-journal","title":"Correlation between Protein and mRNA Abundance in Yeast","container-title":"Molecular and Cellular Biology","page":"1720-1730","volume":"19","issue":"3","source":"mcb.asm.org","abstract":"We have determined the relationship between mRNA and protein expression levels for selected genes expressed in the yeastSaccharomyces cerevisiae growing at mid-log phase. The proteins contained in total yeast cell lysate were separated by high-resolution two-dimensional (2D) gel electrophoresis. Over 150 protein spots were excised and identified by capillary liquid chromatography-tandem mass spectrometry (LC-MS/MS). Protein spots were quantified by metabolic labeling and scintillation counting. Corresponding mRNA levels were calculated from serial analysis of gene expression (SAGE) frequency tables (V. E. Velculescu, L. Zhang, W. Zhou, J. Vogelstein, M. A. Basrai, D. E. Bassett, Jr., P. Hieter, B. Vogelstein, and K. W. Kinzler, Cell 88:243–251, 1997). We found that the correlation between mRNA and protein levels was insufficient to predict protein expression levels from quantitative mRNA data. Indeed, for some genes, while the mRNA levels were of the same value the protein levels varied by more than 20-fold. Conversely, invariant steady-state levels of certain proteins were observed with respective mRNA transcript levels that varied by as much as 30-fold. Another interesting observation is that codon bias is not a predictor of either protein or mRNA levels. Our results clearly delineate the technical boundaries of current approaches for quantitative analysis of protein expression and reveal that simple deduction from mRNA transcript analysis is insufficient.","ISSN":"0270-7306, 1098-5549","note":"PMID: 10022859","journalAbbreviation":"Mol. Cell. Biol.","language":"en","author":[{"family":"Gygi","given":"Steven P."},{"family":"Rochon","given":"Yvan"},{"family":"Franza","given":"B. Robert"},{"family":"Aebersold","given":"Ruedi"}],"issued":{"date-parts":[["1999",3,1]]},"accessed":{"date-parts":[["2014",8,15]]},"PMID":"10022859"}},{"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M."}],"issued":{"date-parts":[["2012",4]]},"accessed":{"date-parts":[["2014",8,15]]}}},{"id":43,"uris":["http://zotero.org/users/2021925/items/6SEDDCE5"],"uri":["http://zotero.org/users/2021925/items/6SEDDCE5"],"itemData":{"id":43,"type":"article-journal","title":"Sequence signatures and mRNA concentration can explain two-thirds of protein abundance variation in a human cell line","container-title":"Molecular Systems Biology","page":"n/a-n/a","volume":"6","issue":"1","source":"Wiley Online Library","abstract":"Transcription, mRNA decay, translation and protein degradation are essential processes during eukaryotic gene expression, but their relative global contributions to steady-state protein concentrations in multi-cellular eukaryotes are largely unknown. Using measurements of absolute protein and mRNA abundances in cellular lysate from the human Daoy medulloblastoma cell line, we quantitatively evaluate the impact of mRNA concentration and sequence features implicated in translation and protein degradation on protein expression. Sequence features related to translation and protein degradation have an impact similar to that of mRNA abundance, and their combined contribution explains two-thirds of protein abundance variation. mRNA sequence lengths, amino-acid properties, upstream open reading frames and secondary structures in the 5</w:instrText>
      </w:r>
      <w:r w:rsidR="0084560E" w:rsidRPr="0084560E">
        <w:rPr>
          <w:rFonts w:ascii="Times New Roman" w:hAnsi="Times New Roman" w:cs="Times New Roman"/>
        </w:rPr>
        <w:instrText>′</w:instrText>
      </w:r>
      <w:r w:rsidR="0084560E" w:rsidRPr="0084560E">
        <w:instrText xml:space="preserve"> untranslated region (UTR) were the strongest individual correlates of protein concentrations. In a combined model, characteristics of the coding region and the 3</w:instrText>
      </w:r>
      <w:r w:rsidR="0084560E" w:rsidRPr="0084560E">
        <w:rPr>
          <w:rFonts w:ascii="Times New Roman" w:hAnsi="Times New Roman" w:cs="Times New Roman"/>
        </w:rPr>
        <w:instrText>′</w:instrText>
      </w:r>
      <w:r w:rsidR="0084560E" w:rsidRPr="0084560E">
        <w:instrText>UTR explained a larger proportion of protein abundance variation than characteristics of the 5</w:instrText>
      </w:r>
      <w:r w:rsidR="0084560E" w:rsidRPr="0084560E">
        <w:rPr>
          <w:rFonts w:ascii="Times New Roman" w:hAnsi="Times New Roman" w:cs="Times New Roman"/>
        </w:rPr>
        <w:instrText>′</w:instrText>
      </w:r>
      <w:r w:rsidR="0084560E" w:rsidRPr="0084560E">
        <w:instrText xml:space="preserve">UTR. The absolute protein and mRNA concentration measurements for &gt;1000 human genes described here represent one of the largest datasets currently available, and reveal both general trends and specific examples of post-transcriptional regulation.","DOI":"10.1038/msb.2010.59","ISSN":"1744-4292","language":"en","author":[{"family":"Vogel","given":"Christine"},{"family":"de Sousa Abreu","given":"Raquel"},{"family":"Ko","given":"Daijin"},{"family":"Le","given":"Shu-Yun"},{"family":"Shapiro","given":"Bruce A"},{"family":"Burns","given":"Suzanne C"},{"family":"Sandhu","given":"Devraj"},{"family":"Boutz","given":"Daniel R"},{"family":"Marcotte","given":"Edward M"},{"family":"Penalva","given":"Luiz O"}],"issued":{"date-parts":[["2010",1,1]]},"accessed":{"date-parts":[["2014",8,15]]}}},{"id":45,"uris":["http://zotero.org/users/2021925/items/9UXP5UEP"],"uri":["http://zotero.org/users/2021925/items/9UXP5UEP"],"itemData":{"id":45,"type":"article-journal","title":"Protein pathway and complex clustering of correlated mRNA and protein expression analyses in Saccharomyces cerevisiae","container-title":"Proceedings of the National Academy of Sciences","page":"3107-3112","volume":"100","issue":"6","source":"www.pnas.org","abstract":"The mRNA and protein expression in Saccharomyces cerevisiae cultured in rich or minimal media was analyzed by oligonucleotide arrays and quantitative multidimensional protein identification technology. The overall correlation between mRNA and protein expression was weakly positive with a Spearman rank correlation coefficient of 0.45 for 678 loci. To place the data sets in a proper biological context, a clustering approach based on protein pathways and protein complexes was implemented. Protein expression levels were transcriptionally controlled for not only single loci but for entire protein pathways (e.g., Met, Arg, and Leu biosynthetic pathways). In contrast, the protein expression of loci in several protein complexes (e.g., SPT, COPI, and ribosome) was posttranscriptionally controlled. The coupling of the methods described provided insight into the biology of S. cerevisiae and a clustering strategy by which future studies should be based.","DOI":"10.1073/pnas.0634629100","ISSN":"0027-8424, 1091-6490","note":"PMID: 12626741","journalAbbreviation":"PNAS","language":"en","author":[{"family":"Washburn","given":"Michael P."},{"family":"Koller","given":"Antonius"},{"family":"Oshiro","given":"Guy"},{"family":"Ulaszek","given":"Ryan R."},{"family":"Plouffe","given":"David"},{"family":"Deciu","given":"Cosmin"},{"family":"Winzeler","given":"Elizabeth"},{"family":"Yates","given":"John R."}],"issued":{"date-parts":[["2003",3,18]]},"accessed":{"date-parts":[["2014",8,15]]},"PMID":"12626741"}}],"schema":"https://github.com/citation-style-language/schema/raw/master/csl-citation.json"} </w:instrText>
      </w:r>
      <w:r w:rsidR="00207439" w:rsidRPr="0084560E">
        <w:fldChar w:fldCharType="separate"/>
      </w:r>
      <w:r w:rsidR="0084560E" w:rsidRPr="0084560E">
        <w:t>(Abreu et al., 2009; Gygi et al., 1999; Vogel et al., 2010; Vogel and Marcotte, 2012; Washburn et al., 2003)</w:t>
      </w:r>
      <w:r w:rsidR="00207439" w:rsidRPr="0084560E">
        <w:fldChar w:fldCharType="end"/>
      </w:r>
      <w:ins w:id="145" w:author="Claus Wilke" w:date="2014-09-21T19:14:00Z">
        <w:r w:rsidR="00140E5E">
          <w:t>.</w:t>
        </w:r>
      </w:ins>
      <w:r w:rsidRPr="00795F8F">
        <w:t xml:space="preserve"> Plotted</w:t>
      </w:r>
      <w:r>
        <w:t xml:space="preserve"> in </w:t>
      </w:r>
      <w:r w:rsidR="008B0D42">
        <w:t>Figure</w:t>
      </w:r>
      <w:r>
        <w:t xml:space="preserve"> 2C and D are hist</w:t>
      </w:r>
      <w:r>
        <w:t>o</w:t>
      </w:r>
      <w:r>
        <w:t>grams of the Spearman correlation coefficients (</w:t>
      </w:r>
      <w:r>
        <w:rPr>
          <w:rFonts w:ascii="Times New Roman" w:hAnsi="Times New Roman"/>
        </w:rPr>
        <w:t xml:space="preserve">ρ) </w:t>
      </w:r>
      <w:r>
        <w:t>calculated for protein vs. the integral of its transcript and pr</w:t>
      </w:r>
      <w:r>
        <w:t>o</w:t>
      </w:r>
      <w:r>
        <w:t>tein vs. its transcript, respectively. Approx</w:t>
      </w:r>
      <w:r>
        <w:t>i</w:t>
      </w:r>
      <w:r>
        <w:t>mately 15% of the proteins correlated highly (</w:t>
      </w:r>
      <w:r>
        <w:rPr>
          <w:rFonts w:ascii="Times New Roman" w:hAnsi="Times New Roman"/>
        </w:rPr>
        <w:t>ρ</w:t>
      </w:r>
      <w:r>
        <w:t>&gt;0.75) with the integral of their transcripts whereas approximately 20% correlated hig</w:t>
      </w:r>
      <w:r>
        <w:t>h</w:t>
      </w:r>
      <w:r>
        <w:t>ly with proportional levels of RNA. There is no overlap between the two sets as can be seen by the strong anti-correlation in the 2D histogram</w:t>
      </w:r>
      <w:r>
        <w:rPr>
          <w:shd w:val="clear" w:color="auto" w:fill="FFFFFF"/>
        </w:rPr>
        <w:t xml:space="preserve"> in </w:t>
      </w:r>
      <w:r w:rsidR="008B0D42">
        <w:rPr>
          <w:shd w:val="clear" w:color="auto" w:fill="FFFFFF"/>
        </w:rPr>
        <w:t>Figure</w:t>
      </w:r>
      <w:r>
        <w:rPr>
          <w:shd w:val="clear" w:color="auto" w:fill="FFFFFF"/>
        </w:rPr>
        <w:t xml:space="preserve"> 2E of protein </w:t>
      </w:r>
      <w:proofErr w:type="spellStart"/>
      <w:r>
        <w:rPr>
          <w:shd w:val="clear" w:color="auto" w:fill="FFFFFF"/>
        </w:rPr>
        <w:t>vs</w:t>
      </w:r>
      <w:proofErr w:type="spellEnd"/>
      <w:r>
        <w:rPr>
          <w:shd w:val="clear" w:color="auto" w:fill="FFFFFF"/>
        </w:rPr>
        <w:t xml:space="preserve"> the integral and proportional levels of mRNA. </w:t>
      </w:r>
      <w:r w:rsidR="0084560E">
        <w:rPr>
          <w:shd w:val="clear" w:color="auto" w:fill="FFFFFF"/>
        </w:rPr>
        <w:t xml:space="preserve">Genes that are proportionally </w:t>
      </w:r>
      <w:ins w:id="146" w:author="Claus Wilke" w:date="2014-09-21T19:15:00Z">
        <w:r w:rsidR="00140E5E">
          <w:rPr>
            <w:shd w:val="clear" w:color="auto" w:fill="FFFFFF"/>
          </w:rPr>
          <w:t>regulated</w:t>
        </w:r>
      </w:ins>
      <w:del w:id="147" w:author="Claus Wilke" w:date="2014-09-21T19:15:00Z">
        <w:r w:rsidR="0084560E" w:rsidDel="00140E5E">
          <w:rPr>
            <w:shd w:val="clear" w:color="auto" w:fill="FFFFFF"/>
          </w:rPr>
          <w:delText>to their transcripts</w:delText>
        </w:r>
      </w:del>
      <w:r w:rsidR="0084560E">
        <w:rPr>
          <w:shd w:val="clear" w:color="auto" w:fill="FFFFFF"/>
        </w:rPr>
        <w:t xml:space="preserve"> are enriched for, among other things, locomotion and cell d</w:t>
      </w:r>
      <w:r w:rsidR="0084560E">
        <w:rPr>
          <w:shd w:val="clear" w:color="auto" w:fill="FFFFFF"/>
        </w:rPr>
        <w:t>i</w:t>
      </w:r>
      <w:r w:rsidR="0084560E">
        <w:rPr>
          <w:shd w:val="clear" w:color="auto" w:fill="FFFFFF"/>
        </w:rPr>
        <w:t>vision. Genes that are integrally re</w:t>
      </w:r>
      <w:ins w:id="148" w:author="Claus Wilke" w:date="2014-09-21T19:15:00Z">
        <w:r w:rsidR="00140E5E">
          <w:rPr>
            <w:shd w:val="clear" w:color="auto" w:fill="FFFFFF"/>
          </w:rPr>
          <w:t xml:space="preserve">gulated </w:t>
        </w:r>
      </w:ins>
      <w:del w:id="149" w:author="Claus Wilke" w:date="2014-09-21T19:15:00Z">
        <w:r w:rsidR="0084560E" w:rsidDel="00140E5E">
          <w:rPr>
            <w:shd w:val="clear" w:color="auto" w:fill="FFFFFF"/>
          </w:rPr>
          <w:delText xml:space="preserve">lated to their transcripts </w:delText>
        </w:r>
      </w:del>
      <w:r w:rsidR="0084560E">
        <w:rPr>
          <w:shd w:val="clear" w:color="auto" w:fill="FFFFFF"/>
        </w:rPr>
        <w:t xml:space="preserve">are enriched for glycerol, </w:t>
      </w:r>
      <w:proofErr w:type="spellStart"/>
      <w:r w:rsidR="0084560E">
        <w:rPr>
          <w:shd w:val="clear" w:color="auto" w:fill="FFFFFF"/>
        </w:rPr>
        <w:t>aditol</w:t>
      </w:r>
      <w:proofErr w:type="spellEnd"/>
      <w:r w:rsidR="0084560E">
        <w:rPr>
          <w:shd w:val="clear" w:color="auto" w:fill="FFFFFF"/>
        </w:rPr>
        <w:t xml:space="preserve">, and </w:t>
      </w:r>
      <w:proofErr w:type="spellStart"/>
      <w:r w:rsidR="0084560E">
        <w:rPr>
          <w:shd w:val="clear" w:color="auto" w:fill="FFFFFF"/>
        </w:rPr>
        <w:t>polyol</w:t>
      </w:r>
      <w:proofErr w:type="spellEnd"/>
      <w:r w:rsidR="0084560E">
        <w:rPr>
          <w:shd w:val="clear" w:color="auto" w:fill="FFFFFF"/>
        </w:rPr>
        <w:t xml:space="preserve"> </w:t>
      </w:r>
      <w:r w:rsidR="00035EF1">
        <w:rPr>
          <w:shd w:val="clear" w:color="auto" w:fill="FFFFFF"/>
        </w:rPr>
        <w:t>m</w:t>
      </w:r>
      <w:r w:rsidR="00035EF1">
        <w:rPr>
          <w:shd w:val="clear" w:color="auto" w:fill="FFFFFF"/>
        </w:rPr>
        <w:t>e</w:t>
      </w:r>
      <w:r w:rsidR="00035EF1">
        <w:rPr>
          <w:shd w:val="clear" w:color="auto" w:fill="FFFFFF"/>
        </w:rPr>
        <w:t xml:space="preserve">tabolism. </w:t>
      </w:r>
      <w:r w:rsidR="0084560E">
        <w:rPr>
          <w:shd w:val="clear" w:color="auto" w:fill="FFFFFF"/>
        </w:rPr>
        <w:t>For a full list of gene ontology enriched terms see supplemental figure3-supplemental table 1. For a full list of proteins that are e</w:t>
      </w:r>
      <w:r w:rsidR="0084560E">
        <w:rPr>
          <w:shd w:val="clear" w:color="auto" w:fill="FFFFFF"/>
        </w:rPr>
        <w:t>i</w:t>
      </w:r>
      <w:r w:rsidR="0084560E">
        <w:rPr>
          <w:shd w:val="clear" w:color="auto" w:fill="FFFFFF"/>
        </w:rPr>
        <w:t>ther proportionally or integrally related to their transcripts see fi</w:t>
      </w:r>
      <w:r w:rsidR="0084560E">
        <w:rPr>
          <w:shd w:val="clear" w:color="auto" w:fill="FFFFFF"/>
        </w:rPr>
        <w:t>g</w:t>
      </w:r>
      <w:r w:rsidR="0084560E">
        <w:rPr>
          <w:shd w:val="clear" w:color="auto" w:fill="FFFFFF"/>
        </w:rPr>
        <w:t>ure3-supplemental table 2.</w:t>
      </w:r>
    </w:p>
    <w:p w14:paraId="3DB7F3D7" w14:textId="77777777" w:rsidR="0084560E" w:rsidRDefault="0084560E" w:rsidP="00A3644C">
      <w:pPr>
        <w:pStyle w:val="NoSpacing"/>
        <w:rPr>
          <w:shd w:val="clear" w:color="auto" w:fill="FFFFFF"/>
        </w:rPr>
      </w:pPr>
    </w:p>
    <w:p w14:paraId="55124BC2" w14:textId="77777777" w:rsidR="0084560E" w:rsidRDefault="0084560E" w:rsidP="0084560E">
      <w:pPr>
        <w:pStyle w:val="Heading2"/>
      </w:pPr>
      <w:commentRangeStart w:id="150"/>
      <w:r>
        <w:t>Population shifts of RNA pools in long-term glucose starvation</w:t>
      </w:r>
      <w:commentRangeEnd w:id="150"/>
      <w:r w:rsidR="009C1055">
        <w:rPr>
          <w:rStyle w:val="CommentReference"/>
          <w:rFonts w:ascii="Cambria" w:eastAsia="Droid Sans Fallback" w:hAnsi="Cambria" w:cs="Cambria"/>
          <w:b w:val="0"/>
          <w:bCs w:val="0"/>
          <w:color w:val="00000A"/>
        </w:rPr>
        <w:commentReference w:id="150"/>
      </w:r>
      <w:r>
        <w:t xml:space="preserve"> </w:t>
      </w:r>
    </w:p>
    <w:p w14:paraId="39F12459" w14:textId="77777777" w:rsidR="0084560E" w:rsidRDefault="0084560E" w:rsidP="0084560E">
      <w:pPr>
        <w:pStyle w:val="NoSpacing"/>
      </w:pPr>
    </w:p>
    <w:p w14:paraId="730C401F" w14:textId="15F81770" w:rsidR="0084560E" w:rsidRDefault="0084560E" w:rsidP="0084560E">
      <w:pPr>
        <w:pStyle w:val="NoSpacing"/>
      </w:pPr>
      <w:r>
        <w:rPr>
          <w:shd w:val="clear" w:color="auto" w:fill="FFFFFF"/>
        </w:rPr>
        <w:t>As cells enter stationary phase overall demand for</w:t>
      </w:r>
      <w:r w:rsidR="00855EF0">
        <w:rPr>
          <w:shd w:val="clear" w:color="auto" w:fill="FFFFFF"/>
        </w:rPr>
        <w:t xml:space="preserve"> overall</w:t>
      </w:r>
      <w:r>
        <w:rPr>
          <w:shd w:val="clear" w:color="auto" w:fill="FFFFFF"/>
        </w:rPr>
        <w:t xml:space="preserve"> new protein synthesis is signif</w:t>
      </w:r>
      <w:r>
        <w:rPr>
          <w:shd w:val="clear" w:color="auto" w:fill="FFFFFF"/>
        </w:rPr>
        <w:t>i</w:t>
      </w:r>
      <w:r w:rsidR="00855EF0">
        <w:rPr>
          <w:shd w:val="clear" w:color="auto" w:fill="FFFFFF"/>
        </w:rPr>
        <w:t xml:space="preserve">cantly decreased, </w:t>
      </w:r>
      <w:r>
        <w:rPr>
          <w:shd w:val="clear" w:color="auto" w:fill="FFFFFF"/>
        </w:rPr>
        <w:t>demand for certain stress response proteins increases</w:t>
      </w:r>
      <w:r w:rsidR="00855EF0">
        <w:rPr>
          <w:shd w:val="clear" w:color="auto" w:fill="FFFFFF"/>
        </w:rPr>
        <w:t>,</w:t>
      </w:r>
      <w:r>
        <w:rPr>
          <w:shd w:val="clear" w:color="auto" w:fill="FFFFFF"/>
        </w:rPr>
        <w:t xml:space="preserve"> and resources b</w:t>
      </w:r>
      <w:r>
        <w:rPr>
          <w:shd w:val="clear" w:color="auto" w:fill="FFFFFF"/>
        </w:rPr>
        <w:t>e</w:t>
      </w:r>
      <w:r>
        <w:rPr>
          <w:shd w:val="clear" w:color="auto" w:fill="FFFFFF"/>
        </w:rPr>
        <w:t>come limiting. New protein synthesis can be globally limited in at least three ways: redu</w:t>
      </w:r>
      <w:r>
        <w:rPr>
          <w:shd w:val="clear" w:color="auto" w:fill="FFFFFF"/>
        </w:rPr>
        <w:t>c</w:t>
      </w:r>
      <w:r>
        <w:rPr>
          <w:shd w:val="clear" w:color="auto" w:fill="FFFFFF"/>
        </w:rPr>
        <w:t xml:space="preserve">ing the overall available </w:t>
      </w:r>
      <w:proofErr w:type="spellStart"/>
      <w:r>
        <w:rPr>
          <w:shd w:val="clear" w:color="auto" w:fill="FFFFFF"/>
        </w:rPr>
        <w:t>rRNA</w:t>
      </w:r>
      <w:proofErr w:type="spellEnd"/>
      <w:r>
        <w:rPr>
          <w:shd w:val="clear" w:color="auto" w:fill="FFFFFF"/>
        </w:rPr>
        <w:t xml:space="preserve">, </w:t>
      </w:r>
      <w:proofErr w:type="spellStart"/>
      <w:r>
        <w:rPr>
          <w:shd w:val="clear" w:color="auto" w:fill="FFFFFF"/>
        </w:rPr>
        <w:t>tRNA</w:t>
      </w:r>
      <w:proofErr w:type="spellEnd"/>
      <w:r>
        <w:rPr>
          <w:shd w:val="clear" w:color="auto" w:fill="FFFFFF"/>
        </w:rPr>
        <w:t xml:space="preserve">, or mRNA.  To understand how these different RNA pools change relative to each other, we calculated the relative amount of mRNA, </w:t>
      </w:r>
      <w:proofErr w:type="spellStart"/>
      <w:r>
        <w:rPr>
          <w:shd w:val="clear" w:color="auto" w:fill="FFFFFF"/>
        </w:rPr>
        <w:t>tRNA</w:t>
      </w:r>
      <w:proofErr w:type="spellEnd"/>
      <w:r>
        <w:rPr>
          <w:shd w:val="clear" w:color="auto" w:fill="FFFFFF"/>
        </w:rPr>
        <w:t xml:space="preserve">, </w:t>
      </w:r>
      <w:proofErr w:type="spellStart"/>
      <w:r>
        <w:rPr>
          <w:shd w:val="clear" w:color="auto" w:fill="FFFFFF"/>
        </w:rPr>
        <w:t>sRNA</w:t>
      </w:r>
      <w:proofErr w:type="spellEnd"/>
      <w:r>
        <w:rPr>
          <w:shd w:val="clear" w:color="auto" w:fill="FFFFFF"/>
        </w:rPr>
        <w:t xml:space="preserve">, and </w:t>
      </w:r>
      <w:proofErr w:type="spellStart"/>
      <w:r>
        <w:rPr>
          <w:shd w:val="clear" w:color="auto" w:fill="FFFFFF"/>
        </w:rPr>
        <w:t>rRNA</w:t>
      </w:r>
      <w:proofErr w:type="spellEnd"/>
      <w:r>
        <w:rPr>
          <w:shd w:val="clear" w:color="auto" w:fill="FFFFFF"/>
        </w:rPr>
        <w:t xml:space="preserve"> present in both ribosome depleted and non-ribosome de</w:t>
      </w:r>
      <w:r w:rsidR="00855EF0">
        <w:rPr>
          <w:shd w:val="clear" w:color="auto" w:fill="FFFFFF"/>
        </w:rPr>
        <w:t>pleted samples (</w:t>
      </w:r>
      <w:commentRangeStart w:id="151"/>
      <w:r w:rsidR="00855EF0">
        <w:rPr>
          <w:shd w:val="clear" w:color="auto" w:fill="FFFFFF"/>
        </w:rPr>
        <w:t>F</w:t>
      </w:r>
      <w:r>
        <w:rPr>
          <w:shd w:val="clear" w:color="auto" w:fill="FFFFFF"/>
        </w:rPr>
        <w:t xml:space="preserve">igure </w:t>
      </w:r>
      <w:r w:rsidR="00855EF0">
        <w:rPr>
          <w:shd w:val="clear" w:color="auto" w:fill="FFFFFF"/>
        </w:rPr>
        <w:t>3</w:t>
      </w:r>
      <w:del w:id="152" w:author="Claus Wilke" w:date="2014-09-22T17:23:00Z">
        <w:r w:rsidDel="009C1055">
          <w:rPr>
            <w:shd w:val="clear" w:color="auto" w:fill="FFFFFF"/>
          </w:rPr>
          <w:delText xml:space="preserve"> </w:delText>
        </w:r>
      </w:del>
      <w:r>
        <w:rPr>
          <w:shd w:val="clear" w:color="auto" w:fill="FFFFFF"/>
        </w:rPr>
        <w:t>A</w:t>
      </w:r>
      <w:ins w:id="153" w:author="Claus Wilke" w:date="2014-09-22T17:23:00Z">
        <w:r w:rsidR="009C1055">
          <w:rPr>
            <w:shd w:val="clear" w:color="auto" w:fill="FFFFFF"/>
          </w:rPr>
          <w:t xml:space="preserve"> and </w:t>
        </w:r>
      </w:ins>
      <w:del w:id="154" w:author="Claus Wilke" w:date="2014-09-22T17:23:00Z">
        <w:r w:rsidDel="009C1055">
          <w:rPr>
            <w:shd w:val="clear" w:color="auto" w:fill="FFFFFF"/>
          </w:rPr>
          <w:delText>&amp;</w:delText>
        </w:r>
      </w:del>
      <w:r>
        <w:rPr>
          <w:shd w:val="clear" w:color="auto" w:fill="FFFFFF"/>
        </w:rPr>
        <w:t>B</w:t>
      </w:r>
      <w:commentRangeEnd w:id="151"/>
      <w:r w:rsidR="009C1055">
        <w:rPr>
          <w:rStyle w:val="CommentReference"/>
          <w:color w:val="00000A"/>
        </w:rPr>
        <w:commentReference w:id="151"/>
      </w:r>
      <w:r>
        <w:rPr>
          <w:shd w:val="clear" w:color="auto" w:fill="FFFFFF"/>
        </w:rPr>
        <w:t xml:space="preserve">). In the non-ribosomal depleted case the fraction of </w:t>
      </w:r>
      <w:proofErr w:type="spellStart"/>
      <w:r>
        <w:rPr>
          <w:shd w:val="clear" w:color="auto" w:fill="FFFFFF"/>
        </w:rPr>
        <w:t>rRNA</w:t>
      </w:r>
      <w:proofErr w:type="spellEnd"/>
      <w:r>
        <w:rPr>
          <w:shd w:val="clear" w:color="auto" w:fill="FFFFFF"/>
        </w:rPr>
        <w:t xml:space="preserve"> changes very li</w:t>
      </w:r>
      <w:r>
        <w:rPr>
          <w:shd w:val="clear" w:color="auto" w:fill="FFFFFF"/>
        </w:rPr>
        <w:t>t</w:t>
      </w:r>
      <w:r>
        <w:rPr>
          <w:shd w:val="clear" w:color="auto" w:fill="FFFFFF"/>
        </w:rPr>
        <w:t xml:space="preserve">tle throughout the course of the experiment while the </w:t>
      </w:r>
      <w:proofErr w:type="spellStart"/>
      <w:r>
        <w:rPr>
          <w:shd w:val="clear" w:color="auto" w:fill="FFFFFF"/>
        </w:rPr>
        <w:t>tRNA</w:t>
      </w:r>
      <w:proofErr w:type="spellEnd"/>
      <w:r>
        <w:rPr>
          <w:shd w:val="clear" w:color="auto" w:fill="FFFFFF"/>
        </w:rPr>
        <w:t xml:space="preserve"> fraction increases and the mRNA fraction decreases. In the ribosome depleted samples, the </w:t>
      </w:r>
      <w:proofErr w:type="spellStart"/>
      <w:r>
        <w:rPr>
          <w:shd w:val="clear" w:color="auto" w:fill="FFFFFF"/>
        </w:rPr>
        <w:t>tRNA</w:t>
      </w:r>
      <w:proofErr w:type="spellEnd"/>
      <w:r>
        <w:rPr>
          <w:shd w:val="clear" w:color="auto" w:fill="FFFFFF"/>
        </w:rPr>
        <w:t xml:space="preserve"> fraction also i</w:t>
      </w:r>
      <w:r>
        <w:rPr>
          <w:shd w:val="clear" w:color="auto" w:fill="FFFFFF"/>
        </w:rPr>
        <w:t>n</w:t>
      </w:r>
      <w:r>
        <w:rPr>
          <w:shd w:val="clear" w:color="auto" w:fill="FFFFFF"/>
        </w:rPr>
        <w:lastRenderedPageBreak/>
        <w:t>creases as the mRNA fraction decreases confirming that this effect is not due to sensitivity issues r</w:t>
      </w:r>
      <w:r>
        <w:rPr>
          <w:shd w:val="clear" w:color="auto" w:fill="FFFFFF"/>
        </w:rPr>
        <w:t>e</w:t>
      </w:r>
      <w:r>
        <w:rPr>
          <w:shd w:val="clear" w:color="auto" w:fill="FFFFFF"/>
        </w:rPr>
        <w:t xml:space="preserve">sulting from </w:t>
      </w:r>
      <w:proofErr w:type="spellStart"/>
      <w:r>
        <w:rPr>
          <w:shd w:val="clear" w:color="auto" w:fill="FFFFFF"/>
        </w:rPr>
        <w:t>rRNA</w:t>
      </w:r>
      <w:proofErr w:type="spellEnd"/>
      <w:r>
        <w:rPr>
          <w:shd w:val="clear" w:color="auto" w:fill="FFFFFF"/>
        </w:rPr>
        <w:t xml:space="preserve"> dominating the RNA pool in the non-ribosome depleted sample. </w:t>
      </w:r>
    </w:p>
    <w:p w14:paraId="3804E4A4" w14:textId="77777777" w:rsidR="005A50CF" w:rsidRDefault="00BA5B3C" w:rsidP="005A50CF">
      <w:pPr>
        <w:pStyle w:val="Heading2"/>
      </w:pPr>
      <w:r>
        <w:t>Correlation of expression between genes in the same operon</w:t>
      </w:r>
    </w:p>
    <w:p w14:paraId="2EC43954" w14:textId="77777777" w:rsidR="005A50CF" w:rsidRDefault="00BA5B3C" w:rsidP="00A3644C">
      <w:pPr>
        <w:pStyle w:val="NoSpacing"/>
      </w:pPr>
      <w:r>
        <w:t>Genes within an operon are co-transcribed as a single RNA and thus are likely to be under the same transcriptional control. Differences in translational efficiency between genes, l</w:t>
      </w:r>
      <w:r>
        <w:t>o</w:t>
      </w:r>
      <w:r>
        <w:t xml:space="preserve">calization, feedback, or other post-translational modifications often lead to differences in protein expression of genes in the same </w:t>
      </w:r>
      <w:r w:rsidRPr="00795F8F">
        <w:t>operon</w:t>
      </w:r>
      <w:bookmarkStart w:id="155" w:name="ZOTERO_BREF_m4cwLnSdbpGF"/>
      <w:r w:rsidR="00264ECA" w:rsidRPr="00795F8F">
        <w:t xml:space="preserve"> </w:t>
      </w:r>
      <w:bookmarkEnd w:id="155"/>
      <w:r w:rsidR="00207439" w:rsidRPr="00795F8F">
        <w:fldChar w:fldCharType="begin"/>
      </w:r>
      <w:r w:rsidR="009776B6">
        <w:instrText xml:space="preserve"> ADDIN ZOTERO_ITEM CSL_CITATION {"citationID":"1o3sa1n589","properties":{"formattedCitation":"(Lim et al., 2011a; Mattheakis and Nomura, 1988; Wek et al., 1987; Yamada and Saier Jr, 1988)","plainCitation":"(Lim et al., 2011a; Mattheakis and Nomura, 1988; Wek et al., 1987; Yamada and Saier Jr, 1988)"},"citationItems":[{"id":66,"uris":["http://zotero.org/users/2021925/items/QU3KCFCB"],"uri":["http://zotero.org/users/2021925/items/QU3KCFCB"],"itemData":{"id":66,"type":"article-journal","title":"Fundamental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id":60,"uris":["http://zotero.org/users/2021925/items/9CJGHPMC"],"uri":["http://zotero.org/users/2021925/items/9CJGHPMC"],"itemData":{"id":60,"type":"article-journal","title":"Feedback regulation of the spc operon in Escherichia coli: translational coupling and mRNA processing.","container-title":"Journal of Bacteriology","page":"4484-4492","volume":"170","issue":"10","source":"jb.asm.org","abstract":"The spc operon of Escherichia coli encodes 10 ribosomal proteins in the order L14, L24, L5, S14, S8, L6, L18, S5, L30, and L15. This operon is feedback regulated by S8, which binds near the translation start site of L5 and inhibits translation of L5 directly and that of the distal genes indirectly. We constructed plasmids carrying a major portion of the spc operon genes under lac transcriptional control. The plasmids carried a point mutation in the S8 target site which abolished regulation and resulted in overproduction of plasmid-encoded ribosomal proteins upon induction. We showed that alteration of the AUG start codon of L5 to UAG decreased the synthesis rates of plasmid-encoded distal proteins, as well as L5, by approximately 20-fold, with a much smaller (if any) effect on mRNA synthesis rates, indicating coupling of the distal cistrons' translation with the translation of L5. This conclusion was also supported by experiments in which S8 was overproduced in trans. In this case, there was a threefold reduction in the synthesis rates of chromosome-encoded L5 and the distal spc operon proteins, but no decrease in the mRNA synthesis rate. These observations also suggest that transcription from ribosomal protein promoters may be special, perhaps able to overcome transcription termination signals. We also analyzed the state of ribosomal protein mRNA after overproduction of S8 in these experiments and found that repression of ribosomal protein synthesis was accompanied by stimulation of processing (and degradation) of spc operon mRNA. The possible role of mRNA degradation in tightening the regulation is discussed.","ISSN":"0021-9193, 1098-5530","note":"PMID: 3049533","shortTitle":"Feedback regulation of the spc operon in Escherichia coli","journalAbbreviation":"J. Bacteriol.","language":"en","author":[{"family":"Mattheakis","given":"L. C."},{"family":"Nomura","given":"M."}],"issued":{"date-parts":[["1988",10,1]]},"accessed":{"date-parts":[["2014",8,15]]},"PMID":"3049533"}},{"id":55,"uris":["http://zotero.org/users/2021925/items/4SU4C38W"],"uri":["http://zotero.org/users/2021925/items/4SU4C38W"],"itemData":{"id":55,"type":"article-journal","title":"Rho-dependent transcriptional polarity in the ilvGMEDA operon of wild-type Escherichia coli K12.","container-title":"Journal of Biological Chemistry","page":"15256-15261","volume":"262","issue":"31","source":"www.jbc.org","abstract":"It has been generally accepted that transcriptional polarity in prokaryotic systems is due to an uncoupling of translation and transcription which unmasks latent rho-dependent termination sites in a polycistronic messenger RNA. In this report, we identify and characterize rho-dependent termination sites responsible for transcriptional polarity in the ilvGMEDA operon of wild-type Escherichia coli K12. The ilvG gene in the wild-type E. coli K12 ilvGMEDA operon contains a frameshift site which results in termination of translation in the middle of the gene. Mutations have been characterized which restore the reading frame of this gene. In addition to allowing full-length expression of the ilvG product, these mutations cause a 3-4-fold elevation in the expression of the operon distal genes. This transcriptional polarity effect on operon distal genes also has been shown to be relieved by rho suppressor mutations. We have used in vitro transcription experiments to identify rho-dependent transcriptional termination sites downstream of the frameshift site in the ilvG gene. Three tandem rho-dependent sites have been located in the ilv'GM' gene region using transcription reactions containing linear or supercoiled plasmid DNA templates. Accumulatively, these rho-dependent termination sites account for about 80% in vitro transcription termination, which is in agreement with the in vivo measurements of transcriptional polarity on operon distal gene expression. These transcriptional experiments provide in vitro confirmation for the latent rho-dependent termination site model of transcriptional polarity.","ISSN":"0021-9258, 1083-351X","note":"PMID: 2822718","journalAbbreviation":"J. Biol. Chem.","language":"en","author":[{"family":"Wek","given":"R. C."},{"family":"Sameshima","given":"J. H."},{"family":"Hatfield","given":"G. W."}],"issued":{"date-parts":[["1987",11,5]]},"accessed":{"date-parts":[["2014",8,15]]},"PMID":"2822718"}},{"id":64,"uris":["http://zotero.org/users/2021925/items/T2E76A7D"],"uri":["http://zotero.org/users/2021925/items/T2E76A7D"],"itemData":{"id":64,"type":"article-journal","title":"Positive and negative regulators for glucitol (gut) operon expression in Escherichia coli","container-title":"Journal of Molecular Biology","page":"569-583","volume":"203","issue":"3","source":"ScienceDirect","abstract":"Expression of the glucitol (gut) operon in Escherichia coli is regulated by an unusual, complex system which consists of an activator (encoded by the gutM gene) and a repressor (encoded by the gutR gene) in addition to the cAMP-CRP complex (CRP, cAMP receptor protein). The activator and repressor are predicted to possess 119 (Mr = 12,955) and 257 (Mr = 28,240) aminoacyl residues, respectively, as deduced from the nucleotide sequences of their structural genes. Both of the genes encoding the two regulators are located downstream from the other known gut structural genes. Reverse transcriptase mapping revealed that the gutM gene is a promoter-distal constituent of the gut operon. The gutR gene has its own promoter, but expression of this gene is primarily due to readthrough from the gut operon operator-promoter. Thus, the gut operon consists of at least five structural genes and has the following gene order: gutOPABDMR. Interestingly, synthesis of the mRNA, which initiates at the promoter specific to the gutR gene, occurs within the gutM gene. Expressional control of the gut operon appears to occur as a consequence of the antagonistic action of the products of the autogenously regulated gutM and gutR genes. An additional cistron of the gut operon, of unknown function, may follow the gutR gene.","DOI":"10.1016/0022-2836(88)90193-3","ISSN":"0022-2836","journalAbbreviation":"Journal of Molecular Biology","author":[{"family":"Yamada","given":"Mamoru"},{"family":"Saier Jr","given":"Milton H."}],"issued":{"date-parts":[["1988",10,5]]},"accessed":{"date-parts":[["2014",8,15]]}}}],"schema":"https://github.com/citation-style-language/schema/raw/master/csl-citation.json"} </w:instrText>
      </w:r>
      <w:r w:rsidR="00207439" w:rsidRPr="00795F8F">
        <w:fldChar w:fldCharType="separate"/>
      </w:r>
      <w:r w:rsidR="009776B6">
        <w:t>(Lim et al., 2011a; Mattheakis and Nomura, 1988; Wek et al., 1987; Yamada and Saier Jr, 1988)</w:t>
      </w:r>
      <w:r w:rsidR="00207439" w:rsidRPr="00795F8F">
        <w:fldChar w:fldCharType="end"/>
      </w:r>
      <w:r w:rsidR="002C1CF2" w:rsidRPr="00795F8F">
        <w:t>.</w:t>
      </w:r>
      <w:r w:rsidRPr="00795F8F">
        <w:t xml:space="preserve"> It</w:t>
      </w:r>
      <w:r>
        <w:t xml:space="preserve"> has been shown that there is a corr</w:t>
      </w:r>
      <w:r>
        <w:t>e</w:t>
      </w:r>
      <w:r>
        <w:t xml:space="preserve">lation between the translational efficiency of a gene and its genetic distance from the end of the </w:t>
      </w:r>
      <w:r w:rsidRPr="00795F8F">
        <w:t>operon</w:t>
      </w:r>
      <w:bookmarkStart w:id="156" w:name="__UnoMark__1952_580114490"/>
      <w:r w:rsidR="00264ECA" w:rsidRPr="00795F8F">
        <w:t xml:space="preserve"> </w:t>
      </w:r>
      <w:bookmarkStart w:id="157" w:name="__UnoMark__1841_580114490"/>
      <w:bookmarkStart w:id="158" w:name="ZOTERO_BREF_Y64mqMGDZF9v"/>
      <w:bookmarkEnd w:id="156"/>
      <w:bookmarkEnd w:id="157"/>
      <w:bookmarkEnd w:id="158"/>
      <w:r w:rsidR="00207439" w:rsidRPr="00795F8F">
        <w:fldChar w:fldCharType="begin"/>
      </w:r>
      <w:r w:rsidR="009776B6">
        <w:instrText xml:space="preserve"> ADDIN ZOTERO_ITEM CSL_CITATION {"citationID":"13fhkh9b8q","properties":{"formattedCitation":"(Lim et al., 2011a)","plainCitation":"(Lim et al., 2011a)"},"citationItems":[{"id":66,"uris":["http://zotero.org/users/2021925/items/QU3KCFCB"],"uri":["http://zotero.org/users/2021925/items/QU3KCFCB"],"itemData":{"id":66,"type":"article-journal","title":"Fundamental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sidR="009776B6">
        <w:rPr>
          <w:rFonts w:ascii="Monaco" w:hAnsi="Monaco" w:cs="Monaco"/>
        </w:rPr>
        <w:instrText>∼</w:instrText>
      </w:r>
      <w:r w:rsidR="009776B6">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N."},{"family":"Lee","given":"Yeong"},{"family":"Hussein","given":"Razika"}],"issued":{"date-parts":[["2011",6,28]]},"accessed":{"date-parts":[["2014",8,15]]},"PMID":"21670266"}}],"schema":"https://github.com/citation-style-language/schema/raw/master/csl-citation.json"} </w:instrText>
      </w:r>
      <w:r w:rsidR="00207439" w:rsidRPr="00795F8F">
        <w:fldChar w:fldCharType="separate"/>
      </w:r>
      <w:r w:rsidR="009776B6">
        <w:t>(Lim et al., 2011a)</w:t>
      </w:r>
      <w:r w:rsidR="00207439" w:rsidRPr="00795F8F">
        <w:fldChar w:fldCharType="end"/>
      </w:r>
      <w:r w:rsidR="002C1CF2" w:rsidRPr="00795F8F">
        <w:t>.</w:t>
      </w:r>
      <w:r w:rsidRPr="00795F8F">
        <w:t xml:space="preserve">  We expect</w:t>
      </w:r>
      <w:del w:id="159" w:author="Claus Wilke" w:date="2014-09-21T19:17:00Z">
        <w:r w:rsidRPr="00795F8F" w:rsidDel="00140E5E">
          <w:delText>ed</w:delText>
        </w:r>
      </w:del>
      <w:r w:rsidRPr="00795F8F">
        <w:t xml:space="preserve"> to see very high correlation between RNAs wit</w:t>
      </w:r>
      <w:r w:rsidRPr="00795F8F">
        <w:t>h</w:t>
      </w:r>
      <w:r w:rsidRPr="00795F8F">
        <w:t>in an operon as they are under</w:t>
      </w:r>
      <w:r>
        <w:t xml:space="preserve"> the same transcriptional control; however, we expect there to be less correlation between proteins within an operon as proteins within an operon are not guaranteed to be under the same translational/post-translational regulation. </w:t>
      </w:r>
    </w:p>
    <w:p w14:paraId="38D80583" w14:textId="77777777" w:rsidR="00A3644C" w:rsidRDefault="00A3644C" w:rsidP="005A50CF">
      <w:pPr>
        <w:pStyle w:val="BodyText"/>
      </w:pPr>
    </w:p>
    <w:p w14:paraId="52583CB1" w14:textId="32208DF7" w:rsidR="005A50CF" w:rsidRDefault="00BA5B3C" w:rsidP="00A3644C">
      <w:pPr>
        <w:pStyle w:val="NoSpacing"/>
      </w:pPr>
      <w:r>
        <w:t>As a measure of correlation of gene expression within an operon we to</w:t>
      </w:r>
      <w:r w:rsidR="00264ECA">
        <w:t>ok the average of the pairwise P</w:t>
      </w:r>
      <w:r>
        <w:t>earson correlation coefficient for all possible pairs of transcripts and proteins within an operon. Approximately eighty percent of transcripts had a mean pairwise corr</w:t>
      </w:r>
      <w:r>
        <w:t>e</w:t>
      </w:r>
      <w:r>
        <w:t>lation coefficient greater than 0.8 within an operon (</w:t>
      </w:r>
      <w:r w:rsidR="008B0D42">
        <w:t>Figure</w:t>
      </w:r>
      <w:r>
        <w:t xml:space="preserve"> </w:t>
      </w:r>
      <w:r w:rsidR="00855EF0">
        <w:t>4</w:t>
      </w:r>
      <w:r>
        <w:t>A). On the other hand less than fourteen percent of proteins had a mean pairwise correlatio</w:t>
      </w:r>
      <w:r w:rsidR="00855EF0">
        <w:t xml:space="preserve">n coefficient greater than 0.8 </w:t>
      </w:r>
      <w:r>
        <w:t>within an operon</w:t>
      </w:r>
      <w:r w:rsidR="006C6960">
        <w:t xml:space="preserve"> </w:t>
      </w:r>
      <w:r>
        <w:t>(</w:t>
      </w:r>
      <w:r w:rsidR="008B0D42">
        <w:t>Figure</w:t>
      </w:r>
      <w:r>
        <w:t xml:space="preserve"> </w:t>
      </w:r>
      <w:r w:rsidR="00855EF0">
        <w:t>4</w:t>
      </w:r>
      <w:r>
        <w:t xml:space="preserve">B). Genes closer together within an operon are more likely to have correlated protein profiles (see </w:t>
      </w:r>
      <w:r w:rsidR="008B0D42">
        <w:t>Figure</w:t>
      </w:r>
      <w:r>
        <w:t xml:space="preserve"> 3C)</w:t>
      </w:r>
      <w:ins w:id="160" w:author="Claus Wilke" w:date="2014-09-22T17:24:00Z">
        <w:r w:rsidR="00A767AA">
          <w:t>, which we take as</w:t>
        </w:r>
      </w:ins>
      <w:r>
        <w:t xml:space="preserve"> evidence that distance b</w:t>
      </w:r>
      <w:r>
        <w:t>e</w:t>
      </w:r>
      <w:r>
        <w:t>tween genes is a strong indicator of translational regulation.</w:t>
      </w:r>
    </w:p>
    <w:p w14:paraId="1E1D44CB" w14:textId="77777777" w:rsidR="00A3644C" w:rsidRDefault="00A3644C" w:rsidP="005A50CF">
      <w:pPr>
        <w:pStyle w:val="BodyText"/>
      </w:pPr>
    </w:p>
    <w:p w14:paraId="63E4E833" w14:textId="77777777" w:rsidR="005A50CF" w:rsidRDefault="00BA5B3C" w:rsidP="00A3644C">
      <w:pPr>
        <w:pStyle w:val="NoSpacing"/>
      </w:pPr>
      <w:r>
        <w:t>We also show a few examples of highly correlated transcript and protein proteins for ind</w:t>
      </w:r>
      <w:r>
        <w:t>i</w:t>
      </w:r>
      <w:r>
        <w:t>vidual operons (</w:t>
      </w:r>
      <w:r w:rsidR="008B0D42">
        <w:t>Figure</w:t>
      </w:r>
      <w:r>
        <w:t xml:space="preserve"> </w:t>
      </w:r>
      <w:r w:rsidR="00855EF0">
        <w:t>4</w:t>
      </w:r>
      <w:del w:id="161" w:author="Claus Wilke" w:date="2014-09-22T17:28:00Z">
        <w:r w:rsidDel="007766F5">
          <w:delText xml:space="preserve"> </w:delText>
        </w:r>
      </w:del>
      <w:r>
        <w:t xml:space="preserve">E and C/D respectively). </w:t>
      </w:r>
      <w:r w:rsidR="000379D3">
        <w:t>Even t</w:t>
      </w:r>
      <w:r>
        <w:t>hough the proteins in these plots have, on average, a high pairwise correlation there are still some differences in the expre</w:t>
      </w:r>
      <w:r>
        <w:t>s</w:t>
      </w:r>
      <w:r>
        <w:t>sion profiles, unlike the transcripts that have nearly identical expression profiles for a gi</w:t>
      </w:r>
      <w:r>
        <w:t>v</w:t>
      </w:r>
      <w:r>
        <w:t xml:space="preserve">en operon. </w:t>
      </w:r>
    </w:p>
    <w:p w14:paraId="5FACDF2B" w14:textId="77777777" w:rsidR="005A50CF" w:rsidRDefault="00BA5B3C" w:rsidP="005A50CF">
      <w:pPr>
        <w:pStyle w:val="Heading2"/>
      </w:pPr>
      <w:r>
        <w:t xml:space="preserve">RNA and Protein time course classification  </w:t>
      </w:r>
    </w:p>
    <w:p w14:paraId="05FA4B04" w14:textId="77777777" w:rsidR="005A50CF" w:rsidRDefault="00BA5B3C" w:rsidP="00A3644C">
      <w:pPr>
        <w:pStyle w:val="NoSpacing"/>
      </w:pPr>
      <w:r>
        <w:t>Typical analysis of RNA expression data often involves performing a hierarchical clustering of profiles followed by a term enrichment of subsets of genes found in the emerging pa</w:t>
      </w:r>
      <w:r>
        <w:t>t</w:t>
      </w:r>
      <w:r>
        <w:t>terns. In this approach the patterning that comes from hierarchical clustering can be arb</w:t>
      </w:r>
      <w:r>
        <w:t>i</w:t>
      </w:r>
      <w:r>
        <w:t>trary, dependent on what level of the hierarchy one chooses to focus on. Thus, we sought to sort the time courses into general behaviors in an unbiased manner. To accomplish this we fit each individual mRNA and protein to a piecewise continuous curve (</w:t>
      </w:r>
      <w:r w:rsidR="008B0D42">
        <w:t>Figure</w:t>
      </w:r>
      <w:r>
        <w:t xml:space="preserve"> </w:t>
      </w:r>
      <w:r w:rsidR="00855EF0">
        <w:t>5</w:t>
      </w:r>
      <w:r>
        <w:t>A). This curve is defined by 4 free time parameters and 3 free amplitude parameters. To fit the curve we used a population based differential evolution (DE) algorithm. Furthermore the fitness function used in minimization is scaled to the experimental error (see methods). Thus, our algorithm provides confidence intervals for our fit based upon the variability in biological replicates. To demonstrate the effectiveness of our fitting strategy we randomly selected five mRNA profiles and their respective fits (</w:t>
      </w:r>
      <w:r w:rsidR="008B0D42">
        <w:t>Figure</w:t>
      </w:r>
      <w:r>
        <w:t xml:space="preserve"> </w:t>
      </w:r>
      <w:r w:rsidR="00855EF0">
        <w:t>5</w:t>
      </w:r>
      <w:r>
        <w:t xml:space="preserve">B-F). Green circles show the average of three biological replicates with their standard deviations (green bars) and the </w:t>
      </w:r>
      <w:r>
        <w:lastRenderedPageBreak/>
        <w:t>blue line and bar show the average and standard deviation of the population of fits respe</w:t>
      </w:r>
      <w:r>
        <w:t>c</w:t>
      </w:r>
      <w:r>
        <w:t xml:space="preserve">tively. Both the data and fit have been normalized to the average of the time course. </w:t>
      </w:r>
    </w:p>
    <w:p w14:paraId="6E1C9C7C" w14:textId="77777777" w:rsidR="00A3644C" w:rsidRDefault="00A3644C" w:rsidP="00A3644C">
      <w:pPr>
        <w:pStyle w:val="NoSpacing"/>
      </w:pPr>
    </w:p>
    <w:p w14:paraId="5AAC3E8D" w14:textId="77777777" w:rsidR="005A50CF" w:rsidRDefault="00BA5B3C" w:rsidP="00A3644C">
      <w:pPr>
        <w:pStyle w:val="NoSpacing"/>
      </w:pPr>
      <w:r>
        <w:t xml:space="preserve">As can be seen in </w:t>
      </w:r>
      <w:r w:rsidR="008B0D42">
        <w:t>Figure</w:t>
      </w:r>
      <w:r>
        <w:t xml:space="preserve"> </w:t>
      </w:r>
      <w:r w:rsidR="00855EF0">
        <w:t>5</w:t>
      </w:r>
      <w:r>
        <w:t xml:space="preserve">B-E, for mRNAs we generally get good agreement between the data and model.  Thus, the fits give us reasonable estimates of the distribution of time scales involved in the response. </w:t>
      </w:r>
      <w:r w:rsidR="008B0D42">
        <w:t>Figure</w:t>
      </w:r>
      <w:r>
        <w:t xml:space="preserve"> </w:t>
      </w:r>
      <w:r w:rsidR="00855EF0">
        <w:t>5</w:t>
      </w:r>
      <w:r>
        <w:t xml:space="preserve">F shows the distribution of </w:t>
      </w:r>
      <w:r>
        <w:rPr>
          <w:i/>
        </w:rPr>
        <w:t>t</w:t>
      </w:r>
      <w:r>
        <w:t>1, the time to first i</w:t>
      </w:r>
      <w:r>
        <w:t>n</w:t>
      </w:r>
      <w:r>
        <w:t>flection. Most of the mRNAs respond between 3-8 hrs</w:t>
      </w:r>
      <w:r w:rsidR="00E17054">
        <w:t xml:space="preserve">, </w:t>
      </w:r>
      <w:del w:id="162" w:author="Claus Wilke" w:date="2014-09-21T19:19:00Z">
        <w:r w:rsidR="00E17054" w:rsidDel="00140E5E">
          <w:delText xml:space="preserve"> </w:delText>
        </w:r>
      </w:del>
      <w:r w:rsidR="00E17054">
        <w:t xml:space="preserve">with a strong peak at around 6 hrs (when cells begin entry to stationary phase). </w:t>
      </w:r>
      <w:r>
        <w:t>To better understand the regulation of cell</w:t>
      </w:r>
      <w:r>
        <w:t>u</w:t>
      </w:r>
      <w:r>
        <w:t>lar processes (and mRNAs) in our dataset</w:t>
      </w:r>
      <w:r w:rsidR="000379D3">
        <w:t>,</w:t>
      </w:r>
      <w:r>
        <w:t xml:space="preserve"> we sorted the mRNA profiles, based upon the estimated parameters of our fit, into five general categories: </w:t>
      </w:r>
      <w:proofErr w:type="gramStart"/>
      <w:r w:rsidR="002F22E7">
        <w:t>up-regulated</w:t>
      </w:r>
      <w:proofErr w:type="gramEnd"/>
      <w:r>
        <w:t xml:space="preserve">, </w:t>
      </w:r>
      <w:r w:rsidR="002F22E7">
        <w:t>down-regulated</w:t>
      </w:r>
      <w:r>
        <w:t xml:space="preserve">, temporarily </w:t>
      </w:r>
      <w:r w:rsidR="002F22E7">
        <w:t>up-regulated</w:t>
      </w:r>
      <w:r>
        <w:t xml:space="preserve">, temporarily </w:t>
      </w:r>
      <w:r w:rsidR="002F22E7">
        <w:t>down-regulated</w:t>
      </w:r>
      <w:r>
        <w:t>, or unknown. The confidence inte</w:t>
      </w:r>
      <w:r>
        <w:t>r</w:t>
      </w:r>
      <w:r>
        <w:t>vals for our fits allowed sorting individual mRNAs into these five categories with high co</w:t>
      </w:r>
      <w:r>
        <w:t>n</w:t>
      </w:r>
      <w:r>
        <w:t>fidence. The mRNAs in the categories “</w:t>
      </w:r>
      <w:r w:rsidR="002F22E7">
        <w:t>down-regulated</w:t>
      </w:r>
      <w:r>
        <w:t>” and “</w:t>
      </w:r>
      <w:r w:rsidR="002F22E7">
        <w:t>up-regulated</w:t>
      </w:r>
      <w:r>
        <w:t>” showed signif</w:t>
      </w:r>
      <w:r>
        <w:t>i</w:t>
      </w:r>
      <w:r>
        <w:t xml:space="preserve">cant enrichment for GO terms. The average of the mRNAs in each of these terms can be seen in </w:t>
      </w:r>
      <w:r w:rsidR="008B0D42">
        <w:t>Figure</w:t>
      </w:r>
      <w:r>
        <w:t xml:space="preserve"> </w:t>
      </w:r>
      <w:r w:rsidR="00855EF0">
        <w:t>6</w:t>
      </w:r>
      <w:r>
        <w:t xml:space="preserve">A, B. </w:t>
      </w:r>
      <w:r w:rsidR="00DD6EEC" w:rsidRPr="00DD6EEC">
        <w:t>Terms enriched in the set of down-regulated transcripts are involved in translation, carboxylic acid biosynthetic process, and nitrogen compound biosynthetic</w:t>
      </w:r>
      <w:r w:rsidR="00E17054">
        <w:t xml:space="preserve"> process. These </w:t>
      </w:r>
      <w:r w:rsidR="00DD6EEC">
        <w:t>processes are likely</w:t>
      </w:r>
      <w:r w:rsidR="00DD6EEC" w:rsidRPr="00DD6EEC">
        <w:t xml:space="preserve"> </w:t>
      </w:r>
      <w:proofErr w:type="gramStart"/>
      <w:r w:rsidR="002F22E7">
        <w:t>down-regulated</w:t>
      </w:r>
      <w:proofErr w:type="gramEnd"/>
      <w:r w:rsidR="00DD6EEC" w:rsidRPr="00DD6EEC">
        <w:t xml:space="preserve"> for energy conservation purposes in the face of limiting resources. Terms enriched in the set of up-regulated transcripts are i</w:t>
      </w:r>
      <w:r w:rsidR="00DD6EEC" w:rsidRPr="00DD6EEC">
        <w:t>n</w:t>
      </w:r>
      <w:r w:rsidR="00DD6EEC" w:rsidRPr="00DD6EEC">
        <w:t xml:space="preserve">volved in carbohydrate catabolic process and </w:t>
      </w:r>
      <w:proofErr w:type="spellStart"/>
      <w:r w:rsidR="00DD6EEC" w:rsidRPr="00DD6EEC">
        <w:t>alditol</w:t>
      </w:r>
      <w:proofErr w:type="spellEnd"/>
      <w:r w:rsidR="00DD6EEC" w:rsidRPr="00DD6EEC">
        <w:t xml:space="preserve"> metabolic process. These two terms are involved with the breaking down and processing of carbohydrates.</w:t>
      </w:r>
    </w:p>
    <w:p w14:paraId="1CE88AA8" w14:textId="77777777" w:rsidR="00A3644C" w:rsidRDefault="00A3644C" w:rsidP="00A3644C">
      <w:pPr>
        <w:pStyle w:val="NoSpacing"/>
      </w:pPr>
    </w:p>
    <w:p w14:paraId="201C03EF" w14:textId="77777777" w:rsidR="005A50CF" w:rsidRDefault="00BA5B3C" w:rsidP="00A3644C">
      <w:pPr>
        <w:pStyle w:val="NoSpacing"/>
      </w:pPr>
      <w:r>
        <w:t>To characterize the protein response we followed the same general strategy of fitting, cla</w:t>
      </w:r>
      <w:r>
        <w:t>s</w:t>
      </w:r>
      <w:r>
        <w:t>sification, and GO enrichment as we did for the RNA profiles. The distribution of the time to first inflection for the proteins is a little broader than the mRNAs. However, they are still mostly in the range between 3-8 hrs with very few proteins that have not responded by the time the cells enter stationary phase. There are many proteins that are turned on for the duration of the time course, compared to the</w:t>
      </w:r>
      <w:r>
        <w:rPr>
          <w:shd w:val="clear" w:color="auto" w:fill="FFFFFF"/>
        </w:rPr>
        <w:t xml:space="preserve"> mRNAs where very few remain on for the e</w:t>
      </w:r>
      <w:r>
        <w:rPr>
          <w:shd w:val="clear" w:color="auto" w:fill="FFFFFF"/>
        </w:rPr>
        <w:t>n</w:t>
      </w:r>
      <w:r>
        <w:rPr>
          <w:shd w:val="clear" w:color="auto" w:fill="FFFFFF"/>
        </w:rPr>
        <w:t xml:space="preserve">tire duration of the experiment. </w:t>
      </w:r>
      <w:r w:rsidR="008B0D42">
        <w:rPr>
          <w:shd w:val="clear" w:color="auto" w:fill="FFFFFF"/>
        </w:rPr>
        <w:t>Figure</w:t>
      </w:r>
      <w:r>
        <w:rPr>
          <w:shd w:val="clear" w:color="auto" w:fill="FFFFFF"/>
        </w:rPr>
        <w:t xml:space="preserve"> </w:t>
      </w:r>
      <w:r w:rsidR="00855EF0">
        <w:rPr>
          <w:shd w:val="clear" w:color="auto" w:fill="FFFFFF"/>
        </w:rPr>
        <w:t>6</w:t>
      </w:r>
      <w:r>
        <w:rPr>
          <w:shd w:val="clear" w:color="auto" w:fill="FFFFFF"/>
        </w:rPr>
        <w:t xml:space="preserve">D shows the average of the proteins in a given GO term that are enriched in the set of proteins that are being </w:t>
      </w:r>
      <w:proofErr w:type="gramStart"/>
      <w:r w:rsidR="002F22E7">
        <w:rPr>
          <w:shd w:val="clear" w:color="auto" w:fill="FFFFFF"/>
        </w:rPr>
        <w:t>up-regulated</w:t>
      </w:r>
      <w:proofErr w:type="gramEnd"/>
      <w:r>
        <w:rPr>
          <w:shd w:val="clear" w:color="auto" w:fill="FFFFFF"/>
        </w:rPr>
        <w:t xml:space="preserve">. </w:t>
      </w:r>
      <w:r w:rsidR="00DD6EEC" w:rsidRPr="00DD6EEC">
        <w:rPr>
          <w:shd w:val="clear" w:color="auto" w:fill="FFFFFF"/>
        </w:rPr>
        <w:t>As in the case of down-regulated RNAs th</w:t>
      </w:r>
      <w:r w:rsidR="00DD6EEC">
        <w:rPr>
          <w:shd w:val="clear" w:color="auto" w:fill="FFFFFF"/>
        </w:rPr>
        <w:t xml:space="preserve">ese proteins are likely </w:t>
      </w:r>
      <w:proofErr w:type="gramStart"/>
      <w:r w:rsidR="002F22E7">
        <w:rPr>
          <w:shd w:val="clear" w:color="auto" w:fill="FFFFFF"/>
        </w:rPr>
        <w:t>down-regulated</w:t>
      </w:r>
      <w:proofErr w:type="gramEnd"/>
      <w:r w:rsidR="00DD6EEC" w:rsidRPr="00DD6EEC">
        <w:rPr>
          <w:shd w:val="clear" w:color="auto" w:fill="FFFFFF"/>
        </w:rPr>
        <w:t xml:space="preserve"> to conserve energy</w:t>
      </w:r>
      <w:r w:rsidR="00DD6EEC">
        <w:rPr>
          <w:shd w:val="clear" w:color="auto" w:fill="FFFFFF"/>
        </w:rPr>
        <w:t>,</w:t>
      </w:r>
      <w:r w:rsidR="00DD6EEC" w:rsidRPr="00DD6EEC">
        <w:rPr>
          <w:shd w:val="clear" w:color="auto" w:fill="FFFFFF"/>
        </w:rPr>
        <w:t xml:space="preserve"> and </w:t>
      </w:r>
      <w:r w:rsidR="00DD6EEC">
        <w:rPr>
          <w:shd w:val="clear" w:color="auto" w:fill="FFFFFF"/>
        </w:rPr>
        <w:t xml:space="preserve">they </w:t>
      </w:r>
      <w:r w:rsidR="00DD6EEC" w:rsidRPr="00DD6EEC">
        <w:rPr>
          <w:shd w:val="clear" w:color="auto" w:fill="FFFFFF"/>
        </w:rPr>
        <w:t>include p</w:t>
      </w:r>
      <w:r w:rsidR="00DD6EEC">
        <w:rPr>
          <w:shd w:val="clear" w:color="auto" w:fill="FFFFFF"/>
        </w:rPr>
        <w:t>roteins involved in translation</w:t>
      </w:r>
      <w:r w:rsidR="00DD6EEC" w:rsidRPr="00DD6EEC">
        <w:rPr>
          <w:shd w:val="clear" w:color="auto" w:fill="FFFFFF"/>
        </w:rPr>
        <w:t xml:space="preserve"> and locomotion. Up-regulated proteins are, like the up-regulated transcripts, involved in carbohydrate catabolism but also include terms involved in stress response and metabolism of glycerol. </w:t>
      </w:r>
      <w:r>
        <w:rPr>
          <w:shd w:val="clear" w:color="auto" w:fill="FFFFFF"/>
        </w:rPr>
        <w:t xml:space="preserve">The average of proteins in GO terms being </w:t>
      </w:r>
      <w:r w:rsidR="002F22E7">
        <w:rPr>
          <w:shd w:val="clear" w:color="auto" w:fill="FFFFFF"/>
        </w:rPr>
        <w:t>down-regulated</w:t>
      </w:r>
      <w:r>
        <w:rPr>
          <w:shd w:val="clear" w:color="auto" w:fill="FFFFFF"/>
        </w:rPr>
        <w:t xml:space="preserve"> have a much wider distribution of decay times compared to the RNAs being </w:t>
      </w:r>
      <w:r w:rsidR="002F22E7">
        <w:rPr>
          <w:shd w:val="clear" w:color="auto" w:fill="FFFFFF"/>
        </w:rPr>
        <w:t>down-regulated</w:t>
      </w:r>
      <w:r>
        <w:rPr>
          <w:shd w:val="clear" w:color="auto" w:fill="FFFFFF"/>
        </w:rPr>
        <w:t xml:space="preserve"> likely due to differ</w:t>
      </w:r>
      <w:r>
        <w:t xml:space="preserve">ing protein </w:t>
      </w:r>
      <w:r w:rsidR="00DD6EEC" w:rsidRPr="00DD6EEC">
        <w:t>degradation rates (and/or thermodynamic stability)</w:t>
      </w:r>
      <w:r w:rsidR="00DD6EEC">
        <w:t xml:space="preserve"> </w:t>
      </w:r>
      <w:r>
        <w:t>(</w:t>
      </w:r>
      <w:r w:rsidR="008B0D42">
        <w:t>Figure</w:t>
      </w:r>
      <w:r w:rsidR="00855EF0">
        <w:t xml:space="preserve"> 6</w:t>
      </w:r>
      <w:r>
        <w:t>C).</w:t>
      </w:r>
    </w:p>
    <w:p w14:paraId="6DCFA470" w14:textId="77777777" w:rsidR="00A3644C" w:rsidRDefault="00A3644C" w:rsidP="00A3644C">
      <w:pPr>
        <w:pStyle w:val="NoSpacing"/>
      </w:pPr>
    </w:p>
    <w:p w14:paraId="51E45ADE" w14:textId="77777777" w:rsidR="00DD6EEC" w:rsidRDefault="00BA5B3C" w:rsidP="00DD6EEC">
      <w:pPr>
        <w:pStyle w:val="NoSpacing"/>
      </w:pPr>
      <w:r>
        <w:t xml:space="preserve">As a complementary approach we also averaged all proteins in a given </w:t>
      </w:r>
      <w:proofErr w:type="spellStart"/>
      <w:r>
        <w:t>Kegg</w:t>
      </w:r>
      <w:proofErr w:type="spellEnd"/>
      <w:r>
        <w:t xml:space="preserve"> pathway r</w:t>
      </w:r>
      <w:r>
        <w:t>e</w:t>
      </w:r>
      <w:r>
        <w:t xml:space="preserve">gardless of their behavior. Many pathways showed little to no differential regulation, on average, in their protein levels. Pathways that did change cohesively are plotted in </w:t>
      </w:r>
      <w:r w:rsidR="008B0D42">
        <w:t>Figure</w:t>
      </w:r>
      <w:r>
        <w:t xml:space="preserve"> </w:t>
      </w:r>
      <w:r w:rsidR="00855EF0">
        <w:t>6</w:t>
      </w:r>
      <w:r>
        <w:t xml:space="preserve">E and F depending on if they were down or </w:t>
      </w:r>
      <w:r w:rsidR="002F22E7">
        <w:t>up-regulated</w:t>
      </w:r>
      <w:r>
        <w:t xml:space="preserve">, respectively. </w:t>
      </w:r>
      <w:r w:rsidR="00DD6EEC">
        <w:t xml:space="preserve">As in the previous term enrichment analysis, we see motility </w:t>
      </w:r>
      <w:proofErr w:type="gramStart"/>
      <w:r w:rsidR="00DD6EEC">
        <w:t>down-regulated</w:t>
      </w:r>
      <w:proofErr w:type="gramEnd"/>
      <w:r w:rsidR="00DD6EEC">
        <w:t xml:space="preserve"> as well as other energy consu</w:t>
      </w:r>
      <w:r w:rsidR="00DD6EEC">
        <w:t>m</w:t>
      </w:r>
      <w:r w:rsidR="00DD6EEC">
        <w:t xml:space="preserve">ing processes involved in metabolism and biosynthesis. </w:t>
      </w:r>
      <w:r w:rsidR="001A7C5B">
        <w:t xml:space="preserve">Interestingly biosynthesis of </w:t>
      </w:r>
      <w:proofErr w:type="spellStart"/>
      <w:r w:rsidR="001A7C5B">
        <w:t>side</w:t>
      </w:r>
      <w:r w:rsidR="001A7C5B">
        <w:t>r</w:t>
      </w:r>
      <w:r w:rsidR="001A7C5B">
        <w:t>ophores</w:t>
      </w:r>
      <w:proofErr w:type="spellEnd"/>
      <w:r w:rsidR="001A7C5B">
        <w:t xml:space="preserve"> was </w:t>
      </w:r>
      <w:proofErr w:type="gramStart"/>
      <w:r w:rsidR="001A7C5B">
        <w:t>up-regulated</w:t>
      </w:r>
      <w:proofErr w:type="gramEnd"/>
      <w:r w:rsidR="001A7C5B">
        <w:t>, likely due to do increased demands for, or reduced supply of, iron.</w:t>
      </w:r>
    </w:p>
    <w:p w14:paraId="407ECBFE" w14:textId="77777777" w:rsidR="005A50CF" w:rsidRDefault="005A50CF" w:rsidP="00A3644C">
      <w:pPr>
        <w:pStyle w:val="NoSpacing"/>
      </w:pPr>
    </w:p>
    <w:p w14:paraId="5B64A4D7" w14:textId="77777777" w:rsidR="005A50CF" w:rsidRDefault="00BA5B3C" w:rsidP="005A50CF">
      <w:pPr>
        <w:pStyle w:val="Heading2"/>
      </w:pPr>
      <w:r>
        <w:lastRenderedPageBreak/>
        <w:t>Flux ratio analysis.</w:t>
      </w:r>
    </w:p>
    <w:p w14:paraId="3F14B694" w14:textId="77777777" w:rsidR="009C2E68" w:rsidRDefault="00BA5B3C" w:rsidP="00A3644C">
      <w:pPr>
        <w:pStyle w:val="NoSpacing"/>
      </w:pPr>
      <w:r>
        <w:t>We used flux ratio analysis to measure the relative metabolic fluxes passing through diffe</w:t>
      </w:r>
      <w:r>
        <w:t>r</w:t>
      </w:r>
      <w:r>
        <w:t>ent branches of the central metabolism. To measure flux we relied on the amino acid labe</w:t>
      </w:r>
      <w:r>
        <w:t>l</w:t>
      </w:r>
      <w:r>
        <w:t xml:space="preserve">ing pattern. As there is little </w:t>
      </w:r>
      <w:proofErr w:type="spellStart"/>
      <w:r>
        <w:t>ab</w:t>
      </w:r>
      <w:proofErr w:type="spellEnd"/>
      <w:r>
        <w:t xml:space="preserve">-initio protein synthesis after </w:t>
      </w:r>
      <w:r w:rsidR="00A3644C">
        <w:t>the cells stop growing (after ~</w:t>
      </w:r>
      <w:r>
        <w:t>8hrs) the computed flux ratio after eight hours represent a cumulative flux ratio. Thus after this time we expect that most of the flux ratios to remain relatively constant and this is certainly the case. The only significant changes in the flux ratio that occur during the time course are in P5P from G3P and S7P and P5P from G6P lower branch (</w:t>
      </w:r>
      <w:r w:rsidR="008B0D42">
        <w:t>Figure</w:t>
      </w:r>
      <w:r w:rsidR="00855EF0">
        <w:t xml:space="preserve"> 7</w:t>
      </w:r>
      <w:r>
        <w:t xml:space="preserve">G). P5P from the G6P lower branch decreases from 1 to </w:t>
      </w:r>
      <w:proofErr w:type="gramStart"/>
      <w:r>
        <w:t>0.5  into</w:t>
      </w:r>
      <w:proofErr w:type="gramEnd"/>
      <w:r>
        <w:t xml:space="preserve"> the second week. P5P from G6P and S7P is one minus the flux from P5P from the G6P lower branch. All other measured flux ratios showed little change through the course of the experiment (</w:t>
      </w:r>
      <w:r w:rsidR="008B0D42">
        <w:t>Figure</w:t>
      </w:r>
      <w:r w:rsidR="00855EF0">
        <w:t xml:space="preserve"> 7</w:t>
      </w:r>
      <w:r>
        <w:t>A-I)</w:t>
      </w:r>
      <w:proofErr w:type="gramStart"/>
      <w:r>
        <w:t>.</w:t>
      </w:r>
      <w:r>
        <w:rPr>
          <w:shd w:val="clear" w:color="auto" w:fill="FFFF00"/>
        </w:rPr>
        <w:t>&lt;</w:t>
      </w:r>
      <w:proofErr w:type="gramEnd"/>
      <w:r>
        <w:rPr>
          <w:shd w:val="clear" w:color="auto" w:fill="FFFF00"/>
        </w:rPr>
        <w:t>representative more of low protein turnover than anything else?&gt;</w:t>
      </w:r>
      <w:r>
        <w:t xml:space="preserve"> We also compared the flux ratios with the corresponding ratio of enzymes responsible for catalyzing those reactions both at the level of RNA and protein. Generally speaking</w:t>
      </w:r>
      <w:r w:rsidR="00244A3D">
        <w:t>,</w:t>
      </w:r>
      <w:r>
        <w:t xml:space="preserve"> the protein ratios changed little, consistent with the low change in flux ratio </w:t>
      </w:r>
      <w:r>
        <w:rPr>
          <w:shd w:val="clear" w:color="auto" w:fill="FFFF00"/>
        </w:rPr>
        <w:t>&lt;Note: I</w:t>
      </w:r>
      <w:r w:rsidR="005A50CF">
        <w:rPr>
          <w:shd w:val="clear" w:color="auto" w:fill="FFFF00"/>
        </w:rPr>
        <w:t>’</w:t>
      </w:r>
      <w:r>
        <w:rPr>
          <w:shd w:val="clear" w:color="auto" w:fill="FFFF00"/>
        </w:rPr>
        <w:t xml:space="preserve">m not sure if this is true, </w:t>
      </w:r>
      <w:proofErr w:type="spellStart"/>
      <w:r>
        <w:rPr>
          <w:shd w:val="clear" w:color="auto" w:fill="FFFF00"/>
        </w:rPr>
        <w:t>Viswanadan</w:t>
      </w:r>
      <w:proofErr w:type="spellEnd"/>
      <w:r>
        <w:rPr>
          <w:shd w:val="clear" w:color="auto" w:fill="FFFF00"/>
        </w:rPr>
        <w:t xml:space="preserve"> will have to speak to this&gt;</w:t>
      </w:r>
      <w:r>
        <w:t>. The flux ratio that did change (P5P from G6P low</w:t>
      </w:r>
      <w:r w:rsidR="00244A3D">
        <w:t>er branch), however, showed a strong</w:t>
      </w:r>
      <w:r>
        <w:t xml:space="preserve"> correlation with its corresponding protein ratio (</w:t>
      </w:r>
      <w:bookmarkStart w:id="163" w:name="__DdeLink__5421_903009628"/>
      <w:r>
        <w:t>ρ=</w:t>
      </w:r>
      <w:bookmarkEnd w:id="163"/>
      <w:r>
        <w:t xml:space="preserve">0.85, </w:t>
      </w:r>
      <w:r>
        <w:rPr>
          <w:i/>
        </w:rPr>
        <w:t>P</w:t>
      </w:r>
      <w:r>
        <w:t>=</w:t>
      </w:r>
      <w:r w:rsidRPr="005559FC">
        <w:rPr>
          <w:highlight w:val="yellow"/>
        </w:rPr>
        <w:t>…</w:t>
      </w:r>
      <w:r>
        <w:t xml:space="preserve">) and </w:t>
      </w:r>
      <w:r w:rsidR="00244A3D">
        <w:t xml:space="preserve">a weak </w:t>
      </w:r>
      <w:r w:rsidR="00244A3D" w:rsidRPr="00244A3D">
        <w:rPr>
          <w:highlight w:val="yellow"/>
        </w:rPr>
        <w:t>(but significant?)</w:t>
      </w:r>
      <w:r w:rsidR="00244A3D">
        <w:t xml:space="preserve"> </w:t>
      </w:r>
      <w:r>
        <w:t xml:space="preserve">correlation between its corresponding mRNA </w:t>
      </w:r>
      <w:proofErr w:type="gramStart"/>
      <w:r>
        <w:t>ratio</w:t>
      </w:r>
      <w:proofErr w:type="gramEnd"/>
      <w:r>
        <w:t xml:space="preserve"> (ρ=0.5, </w:t>
      </w:r>
      <w:r>
        <w:rPr>
          <w:i/>
        </w:rPr>
        <w:t>P</w:t>
      </w:r>
      <w:r>
        <w:t>=</w:t>
      </w:r>
      <w:r w:rsidRPr="005559FC">
        <w:rPr>
          <w:highlight w:val="yellow"/>
        </w:rPr>
        <w:t>…</w:t>
      </w:r>
      <w:r>
        <w:t>).</w:t>
      </w:r>
    </w:p>
    <w:p w14:paraId="18AD29E1" w14:textId="77777777" w:rsidR="005A50CF" w:rsidRDefault="00BA5B3C" w:rsidP="005A50CF">
      <w:pPr>
        <w:pStyle w:val="Heading2"/>
      </w:pPr>
      <w:r>
        <w:t>Lipid profiles</w:t>
      </w:r>
    </w:p>
    <w:p w14:paraId="462C559C" w14:textId="77777777" w:rsidR="00DC06A9" w:rsidRDefault="00DC06A9" w:rsidP="00DC06A9">
      <w:pPr>
        <w:pStyle w:val="NoSpacing"/>
        <w:rPr>
          <w:color w:val="222222"/>
        </w:rPr>
      </w:pPr>
      <w:r w:rsidRPr="00DC06A9">
        <w:rPr>
          <w:color w:val="222222"/>
        </w:rPr>
        <w:t>Using negative-ion MALDI-TOF and ESI mass spectrometry (MS)</w:t>
      </w:r>
      <w:r>
        <w:rPr>
          <w:color w:val="222222"/>
        </w:rPr>
        <w:t>,</w:t>
      </w:r>
      <w:r w:rsidRPr="00DC06A9">
        <w:rPr>
          <w:color w:val="222222"/>
        </w:rPr>
        <w:t xml:space="preserve"> we analyzed lipid A and phospholipid profiles of cells at each time point, respectively. Beginning before one week, we observed an appearance of an MS peak associated with the acylation of lipid A with a C16 chain (Fig. 5C). In the phospholipid analysis, a notable increase began around 8hr in the </w:t>
      </w:r>
      <w:proofErr w:type="spellStart"/>
      <w:r w:rsidRPr="00DC06A9">
        <w:rPr>
          <w:color w:val="222222"/>
        </w:rPr>
        <w:t>cyclopropanation</w:t>
      </w:r>
      <w:proofErr w:type="spellEnd"/>
      <w:r w:rsidRPr="00DC06A9">
        <w:rPr>
          <w:color w:val="222222"/>
        </w:rPr>
        <w:t xml:space="preserve"> of one unsaturated double bond within molecules of the major pho</w:t>
      </w:r>
      <w:r w:rsidRPr="00DC06A9">
        <w:rPr>
          <w:color w:val="222222"/>
        </w:rPr>
        <w:t>s</w:t>
      </w:r>
      <w:r w:rsidRPr="00DC06A9">
        <w:rPr>
          <w:color w:val="222222"/>
        </w:rPr>
        <w:t xml:space="preserve">pholipids, </w:t>
      </w:r>
      <w:proofErr w:type="spellStart"/>
      <w:r w:rsidRPr="00DC06A9">
        <w:rPr>
          <w:color w:val="222222"/>
        </w:rPr>
        <w:t>phosphatidylethanolamine</w:t>
      </w:r>
      <w:proofErr w:type="spellEnd"/>
      <w:r w:rsidRPr="00DC06A9">
        <w:rPr>
          <w:color w:val="222222"/>
        </w:rPr>
        <w:t xml:space="preserve"> (PE) and </w:t>
      </w:r>
      <w:proofErr w:type="spellStart"/>
      <w:r w:rsidRPr="00DC06A9">
        <w:rPr>
          <w:color w:val="222222"/>
        </w:rPr>
        <w:t>phosphatidylglycerol</w:t>
      </w:r>
      <w:proofErr w:type="spellEnd"/>
      <w:r w:rsidRPr="00DC06A9">
        <w:rPr>
          <w:color w:val="222222"/>
        </w:rPr>
        <w:t xml:space="preserve"> (PG). This was ident</w:t>
      </w:r>
      <w:r w:rsidRPr="00DC06A9">
        <w:rPr>
          <w:color w:val="222222"/>
        </w:rPr>
        <w:t>i</w:t>
      </w:r>
      <w:r w:rsidRPr="00DC06A9">
        <w:rPr>
          <w:color w:val="222222"/>
        </w:rPr>
        <w:t xml:space="preserve">fied by the gradual relative increase of peaks at ~702.5 m/z and </w:t>
      </w:r>
      <w:r w:rsidRPr="00DC06A9">
        <w:rPr>
          <w:color w:val="222222"/>
          <w:highlight w:val="yellow"/>
        </w:rPr>
        <w:t>XXX</w:t>
      </w:r>
      <w:r w:rsidRPr="00DC06A9">
        <w:rPr>
          <w:color w:val="222222"/>
        </w:rPr>
        <w:t xml:space="preserve"> m/z, respectively (representative data for PE is shown in Fig. </w:t>
      </w:r>
      <w:r w:rsidR="00855EF0">
        <w:rPr>
          <w:color w:val="222222"/>
        </w:rPr>
        <w:t>8</w:t>
      </w:r>
      <w:r w:rsidRPr="00DC06A9">
        <w:rPr>
          <w:color w:val="222222"/>
        </w:rPr>
        <w:t xml:space="preserve">D). Both the modifications to lipid A and phospholipids continued to increase up to the </w:t>
      </w:r>
      <w:proofErr w:type="gramStart"/>
      <w:r w:rsidRPr="00DC06A9">
        <w:rPr>
          <w:color w:val="222222"/>
        </w:rPr>
        <w:t>2 week</w:t>
      </w:r>
      <w:proofErr w:type="gramEnd"/>
      <w:r w:rsidRPr="00DC06A9">
        <w:rPr>
          <w:color w:val="222222"/>
        </w:rPr>
        <w:t xml:space="preserve"> period. In fact, the 702.5 m/z peak corresponding to </w:t>
      </w:r>
      <w:proofErr w:type="spellStart"/>
      <w:r w:rsidRPr="00DC06A9">
        <w:rPr>
          <w:color w:val="222222"/>
        </w:rPr>
        <w:t>cyclopropanation</w:t>
      </w:r>
      <w:proofErr w:type="spellEnd"/>
      <w:r w:rsidRPr="00DC06A9">
        <w:rPr>
          <w:color w:val="222222"/>
        </w:rPr>
        <w:t xml:space="preserve"> of phospholipid was barely detectable before six hours but became the predominant peak by the end of the time course. </w:t>
      </w:r>
    </w:p>
    <w:p w14:paraId="2DDD1658" w14:textId="77777777" w:rsidR="00DC06A9" w:rsidRPr="00DC06A9" w:rsidRDefault="00DC06A9" w:rsidP="00DC06A9">
      <w:pPr>
        <w:pStyle w:val="NoSpacing"/>
        <w:rPr>
          <w:color w:val="222222"/>
        </w:rPr>
      </w:pPr>
    </w:p>
    <w:p w14:paraId="15AEEB30" w14:textId="77777777" w:rsidR="00DC06A9" w:rsidRPr="005559FC" w:rsidRDefault="00DC06A9" w:rsidP="00A3644C">
      <w:pPr>
        <w:pStyle w:val="NoSpacing"/>
        <w:rPr>
          <w:color w:val="222222"/>
        </w:rPr>
      </w:pPr>
      <w:r w:rsidRPr="00DC06A9">
        <w:rPr>
          <w:color w:val="222222"/>
        </w:rPr>
        <w:t xml:space="preserve">The enzymes relevant to the above lipid A and phospholipid modifications are </w:t>
      </w:r>
      <w:proofErr w:type="spellStart"/>
      <w:r w:rsidRPr="00DC06A9">
        <w:rPr>
          <w:color w:val="222222"/>
        </w:rPr>
        <w:t>PagP</w:t>
      </w:r>
      <w:proofErr w:type="spellEnd"/>
      <w:r w:rsidRPr="00DC06A9">
        <w:rPr>
          <w:color w:val="222222"/>
        </w:rPr>
        <w:t xml:space="preserve"> and </w:t>
      </w:r>
      <w:proofErr w:type="spellStart"/>
      <w:r w:rsidRPr="00DC06A9">
        <w:rPr>
          <w:color w:val="222222"/>
        </w:rPr>
        <w:t>cycloproponated</w:t>
      </w:r>
      <w:proofErr w:type="spellEnd"/>
      <w:r w:rsidRPr="00DC06A9">
        <w:rPr>
          <w:color w:val="222222"/>
        </w:rPr>
        <w:t xml:space="preserve"> fatty acid synthase (CFA), respectively </w:t>
      </w:r>
      <w:r w:rsidR="00207439">
        <w:rPr>
          <w:color w:val="222222"/>
        </w:rPr>
        <w:fldChar w:fldCharType="begin"/>
      </w:r>
      <w:r>
        <w:rPr>
          <w:color w:val="222222"/>
        </w:rPr>
        <w:instrText xml:space="preserve"> ADDIN ZOTERO_ITEM CSL_CITATION {"citationID":"2n0f2549fm","properties":{"formattedCitation":"(Bishop et al., 2000; Grogan and Cronan, 1997)","plainCitation":"(Bishop et al., 2000; Grogan and Cronan, 1997)"},"citationItems":[{"id":217,"uris":["http://zotero.org/users/2021925/items/M4MZ3P6N"],"uri":["http://zotero.org/users/2021925/items/M4MZ3P6N"],"itemData":{"id":217,"type":"article-journal","title":"Transfer of palmitate from phospholipids to lipid A in outer membranes of Gram-negative bacteria","container-title":"The EMBO Journal","page":"5071-5080","volume":"19","issue":"19","source":"Wiley Online Library","abstract":"Regulated covalent modifications of lipid A are implicated in virulence of pathogenic Gram-negative bacteria. The Salmonella typhimurium PhoP/PhoQ-activated gene pagP is required both for biosynthesis of hepta-acylated lipid A species containing palmitate and for resistance to cationic anti-microbial peptides. Palmitoylated lipid A can also function as an endotoxin antagonist. We now show that pagP and its Escherichia coli homolog (crcA) encode an unusual enzyme of lipid A biosynthesis localized in the outer membrane. PagP transfers a palmitate residue from the sn-1 position of a phospholipid to the N-linked hydroxymyristate on the proximal unit of lipid A (or its precursors). PagP bearing a C-terminal His6-tag accumulated in outer membranes during overproduction, was purified with full activity and was shown by cross-linking to behave as a homodimer. PagP is the first example of an outer membrane enzyme involved in lipid A biosynthesis. Additional pagP homologs are encoded in the genomes of Yersinia and Bordetella species. PagP may provide an adaptive response toward both Mg2+ limitation and host innate immune defenses.","DOI":"10.1093/emboj/19.19.5071","ISSN":"1460-2075","language":"en","author":[{"family":"Bishop","given":"Russell E."},{"family":"Gibbons","given":"Henry S."},{"family":"Guina","given":"Tina"},{"family":"Trent","given":"M. Stephen"},{"family":"Miller","given":"Samuel I."},{"family":"Raetz","given":"Christian R. H."}],"issued":{"date-parts":[["2000",10,2]]},"accessed":{"date-parts":[["2014",9,9]]}}},{"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(Bishop et al., 2000; Grogan and Cronan, 1997)</w:t>
      </w:r>
      <w:r w:rsidR="00207439">
        <w:rPr>
          <w:color w:val="222222"/>
        </w:rPr>
        <w:fldChar w:fldCharType="end"/>
      </w:r>
      <w:r w:rsidRPr="00DC06A9">
        <w:rPr>
          <w:color w:val="222222"/>
        </w:rPr>
        <w:t xml:space="preserve">.  </w:t>
      </w:r>
      <w:proofErr w:type="spellStart"/>
      <w:r w:rsidRPr="00DC06A9">
        <w:rPr>
          <w:color w:val="222222"/>
        </w:rPr>
        <w:t>PagP</w:t>
      </w:r>
      <w:proofErr w:type="spellEnd"/>
      <w:r w:rsidRPr="00DC06A9">
        <w:rPr>
          <w:color w:val="222222"/>
        </w:rPr>
        <w:t xml:space="preserve"> is known to be constitutively transcribed at low levels and remain l</w:t>
      </w:r>
      <w:r w:rsidRPr="00DC06A9">
        <w:rPr>
          <w:color w:val="222222"/>
        </w:rPr>
        <w:t>a</w:t>
      </w:r>
      <w:r w:rsidRPr="00DC06A9">
        <w:rPr>
          <w:color w:val="222222"/>
        </w:rPr>
        <w:t>tent in the outer membrane until enzyme activation</w:t>
      </w:r>
      <w:r>
        <w:rPr>
          <w:color w:val="222222"/>
        </w:rPr>
        <w:t xml:space="preserve"> </w:t>
      </w:r>
      <w:r w:rsidR="00207439">
        <w:rPr>
          <w:color w:val="222222"/>
        </w:rPr>
        <w:fldChar w:fldCharType="begin"/>
      </w:r>
      <w:r>
        <w:rPr>
          <w:color w:val="222222"/>
        </w:rPr>
        <w:instrText xml:space="preserve"> ADDIN ZOTERO_ITEM CSL_CITATION {"citationID":"qkmff1n3u","properties":{"formattedCitation":"(Jia et al., 2004)","plainCitation":"(Jia et al., 2004)"},"citationItems":[{"id":219,"uris":["http://zotero.org/users/2021925/items/SSXRRFCP"],"uri":["http://zotero.org/users/2021925/items/SSXRRFCP"],"itemData":{"id":219,"type":"article-journal","title":"Lipid Trafficking Controls Endotoxin Acylation in Outer Membranes of Escherichia coli","container-title":"Journal of Biological Chemistry","page":"44966-44975","volume":"279","issue":"43","source":"www.jbc.org","abstract":"The biogenesis of biological membranes hinges on the coordinated trafficking of membrane lipids between distinct cellular compartments. The bacterial outer membrane enzyme PagP confers resistance to host immune defenses by transferring a palmitate chain from a phospholipid to the lipid A (endotoxin) component of lipopolysaccharide. PagP is an eight-stranded antiparallel β-barrel, preceded by an N-terminal amphipathic α-helix. The active site is localized inside the β-barrel and is aligned with the lipopolysaccharide-containing outer leaflet, but the phospholipid substrates are normally restricted to the inner leaflet of the asymmetric outer membrane. We examined the possibility that PagP activity in vivo depends on the aberrant migration of phospholipids into the outer leaflet. We find that brief addition to Escherichia coli cultures of millimolar EDTA, which is reported to replace a fraction of lipopolysaccharide with phospholipids, rapidly induces palmitoylation of lipid A. Although expression of the E. coli pagP gene is induced during Mg2+ limitation by the phoPQ two-component signal transduction pathway, EDTA-induced lipid A palmitoylation occurs more rapidly than pagP induction and is independent of de novo protein synthesis. EDTA-induced lipid A palmitoylation requires functional MsbA, an essential ATP-binding cassette transporter needed for lipid transport to the outer membrane. A potential role for the PagP α-helix in phospholipid translocation to the outer leaflet was excluded by showing that α-helix deletions are active in vivo. Neither EDTA nor Mg2+-EDTA stimulate PagP activity in vitro. These findings suggest that PagP remains dormant in outer membranes until Mg2+ limitation promotes the migration of phospholipids into the outer leaflet.","DOI":"10.1074/jbc.M404963200","ISSN":"0021-9258, 1083-351X","note":"PMID: 15319435","journalAbbreviation":"J. Biol. Chem.","language":"en","author":[{"family":"Jia","given":"Wenyi"},{"family":"Zoeiby","given":"Ahmed El"},{"family":"Petruzziello","given":"Tania N."},{"family":"Jayabalasingham","given":"Bamini"},{"family":"Seyedirashti","given":"Seyedreza"},{"family":"Bishop","given":"Russell E."}],"issued":{"date-parts":[["2004",10,22]]},"accessed":{"date-parts":[["2014",9,9]]},"PMID":"15319435"}}],"schema":"https://github.com/citation-style-language/schema/raw/master/csl-citation.json"} </w:instrText>
      </w:r>
      <w:r w:rsidR="00207439">
        <w:rPr>
          <w:color w:val="222222"/>
        </w:rPr>
        <w:fldChar w:fldCharType="separate"/>
      </w:r>
      <w:r>
        <w:rPr>
          <w:noProof/>
          <w:color w:val="222222"/>
        </w:rPr>
        <w:t>(Jia et al., 2004)</w:t>
      </w:r>
      <w:r w:rsidR="00207439">
        <w:rPr>
          <w:color w:val="222222"/>
        </w:rPr>
        <w:fldChar w:fldCharType="end"/>
      </w:r>
      <w:r w:rsidRPr="00DC06A9">
        <w:rPr>
          <w:color w:val="222222"/>
        </w:rPr>
        <w:t xml:space="preserve">. It is also </w:t>
      </w:r>
      <w:r w:rsidR="002F22E7">
        <w:rPr>
          <w:color w:val="222222"/>
        </w:rPr>
        <w:t>up-regulated</w:t>
      </w:r>
      <w:r w:rsidRPr="00DC06A9">
        <w:rPr>
          <w:color w:val="222222"/>
        </w:rPr>
        <w:t xml:space="preserve"> by the transcriptional regulator, </w:t>
      </w:r>
      <w:proofErr w:type="spellStart"/>
      <w:r w:rsidRPr="00DC06A9">
        <w:rPr>
          <w:color w:val="222222"/>
        </w:rPr>
        <w:t>PhoP</w:t>
      </w:r>
      <w:proofErr w:type="spellEnd"/>
      <w:r w:rsidRPr="00DC06A9">
        <w:rPr>
          <w:color w:val="222222"/>
        </w:rPr>
        <w:t xml:space="preserve">, under various stressful conditions encountered by a cell </w:t>
      </w:r>
      <w:r w:rsidR="00207439">
        <w:rPr>
          <w:color w:val="222222"/>
        </w:rPr>
        <w:fldChar w:fldCharType="begin"/>
      </w:r>
      <w:r>
        <w:rPr>
          <w:color w:val="222222"/>
        </w:rPr>
        <w:instrText xml:space="preserve"> ADDIN ZOTERO_ITEM CSL_CITATION {"citationID":"ocrgc4alu","properties":{"formattedCitation":"(Needham and Trent, 2013)","plainCitation":"(Needham and Trent, 2013)"},"citationItems":[{"id":223,"uris":["http://zotero.org/users/2021925/items/CWHQE53I"],"uri":["http://zotero.org/users/2021925/items/CWHQE53I"],"itemData":{"id":223,"type":"article-journal","title":"Fortifying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rsidR="00207439">
        <w:rPr>
          <w:color w:val="222222"/>
        </w:rPr>
        <w:fldChar w:fldCharType="separate"/>
      </w:r>
      <w:r>
        <w:rPr>
          <w:noProof/>
          <w:color w:val="222222"/>
        </w:rPr>
        <w:t>(Needham and Trent, 2013)</w:t>
      </w:r>
      <w:r w:rsidR="00207439">
        <w:rPr>
          <w:color w:val="222222"/>
        </w:rPr>
        <w:fldChar w:fldCharType="end"/>
      </w:r>
      <w:r w:rsidRPr="00DC06A9">
        <w:rPr>
          <w:color w:val="222222"/>
        </w:rPr>
        <w:t xml:space="preserve">. However, during our time course, transcript levels of </w:t>
      </w:r>
      <w:proofErr w:type="spellStart"/>
      <w:r w:rsidRPr="00DC06A9">
        <w:rPr>
          <w:color w:val="222222"/>
        </w:rPr>
        <w:t>PagP</w:t>
      </w:r>
      <w:proofErr w:type="spellEnd"/>
      <w:r w:rsidRPr="00DC06A9">
        <w:rPr>
          <w:color w:val="222222"/>
        </w:rPr>
        <w:t xml:space="preserve"> and </w:t>
      </w:r>
      <w:proofErr w:type="spellStart"/>
      <w:r w:rsidRPr="00DC06A9">
        <w:rPr>
          <w:color w:val="222222"/>
        </w:rPr>
        <w:t>PhoP</w:t>
      </w:r>
      <w:proofErr w:type="spellEnd"/>
      <w:r w:rsidRPr="00DC06A9">
        <w:rPr>
          <w:color w:val="222222"/>
        </w:rPr>
        <w:t xml:space="preserve"> did not change significantly. Furthermore, </w:t>
      </w:r>
      <w:proofErr w:type="gramStart"/>
      <w:r w:rsidRPr="00DC06A9">
        <w:rPr>
          <w:color w:val="222222"/>
        </w:rPr>
        <w:t xml:space="preserve">neither </w:t>
      </w:r>
      <w:proofErr w:type="spellStart"/>
      <w:r w:rsidRPr="00DC06A9">
        <w:rPr>
          <w:color w:val="222222"/>
        </w:rPr>
        <w:t>PagP</w:t>
      </w:r>
      <w:proofErr w:type="spellEnd"/>
      <w:r w:rsidRPr="00DC06A9">
        <w:rPr>
          <w:color w:val="222222"/>
        </w:rPr>
        <w:t xml:space="preserve"> or</w:t>
      </w:r>
      <w:proofErr w:type="gramEnd"/>
      <w:r w:rsidRPr="00DC06A9">
        <w:rPr>
          <w:color w:val="222222"/>
        </w:rPr>
        <w:t xml:space="preserve"> </w:t>
      </w:r>
      <w:proofErr w:type="spellStart"/>
      <w:r w:rsidRPr="00DC06A9">
        <w:rPr>
          <w:color w:val="222222"/>
        </w:rPr>
        <w:t>PhoP</w:t>
      </w:r>
      <w:proofErr w:type="spellEnd"/>
      <w:r w:rsidRPr="00DC06A9">
        <w:rPr>
          <w:color w:val="222222"/>
        </w:rPr>
        <w:t xml:space="preserve"> was observed at the protein level. In the case of </w:t>
      </w:r>
      <w:proofErr w:type="spellStart"/>
      <w:r w:rsidRPr="00DC06A9">
        <w:rPr>
          <w:color w:val="222222"/>
        </w:rPr>
        <w:t>PagP</w:t>
      </w:r>
      <w:proofErr w:type="spellEnd"/>
      <w:r w:rsidRPr="00DC06A9">
        <w:rPr>
          <w:color w:val="222222"/>
        </w:rPr>
        <w:t>, this could be due to the difficulty in detecting outer membrane beta-barrel proteins. With respect to phospholipid modification, CFA synthase protein levels increase between 3-6 hrs before decreasing again. This correlates with prior data that CFA synthase is important for transition to stationary phase of growth</w:t>
      </w:r>
      <w:r>
        <w:rPr>
          <w:color w:val="222222"/>
        </w:rPr>
        <w:t xml:space="preserve"> </w:t>
      </w:r>
      <w:r w:rsidR="00207439">
        <w:rPr>
          <w:color w:val="222222"/>
        </w:rPr>
        <w:fldChar w:fldCharType="begin"/>
      </w:r>
      <w:r>
        <w:rPr>
          <w:color w:val="222222"/>
        </w:rPr>
        <w:instrText xml:space="preserve"> ADDIN ZOTERO_ITEM CSL_CITATION {"citationID":"12q584j1v0","properties":{"formattedCitation":"(Grogan and Cronan, 1997)","plainCitation":"(Grogan and Cronan, 1997)"},"citationItems":[{"id":156,"uris":["http://zotero.org/users/2021925/items/B3WTRQTK"],"uri":["http://zotero.org/users/2021925/items/B3WTRQTK"],"itemData":{"id":156,"type":"article-journal","title":"Cyclopropane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E."}],"issued":{"date-parts":[["1997",12,1]]},"accessed":{"date-parts":[["2014",8,25]]},"PMID":"9409147"}}],"schema":"https://github.com/citation-style-language/schema/raw/master/csl-citation.json"} </w:instrText>
      </w:r>
      <w:r w:rsidR="00207439">
        <w:rPr>
          <w:color w:val="222222"/>
        </w:rPr>
        <w:fldChar w:fldCharType="separate"/>
      </w:r>
      <w:r>
        <w:rPr>
          <w:noProof/>
          <w:color w:val="222222"/>
        </w:rPr>
        <w:t>(Grogan and Cronan, 1997)</w:t>
      </w:r>
      <w:r w:rsidR="00207439">
        <w:rPr>
          <w:color w:val="222222"/>
        </w:rPr>
        <w:fldChar w:fldCharType="end"/>
      </w:r>
      <w:r w:rsidRPr="00DC06A9">
        <w:rPr>
          <w:color w:val="222222"/>
        </w:rPr>
        <w:t>. CFA synthase RNA levels increase again around 1 week, which is co</w:t>
      </w:r>
      <w:r w:rsidRPr="00DC06A9">
        <w:rPr>
          <w:color w:val="222222"/>
        </w:rPr>
        <w:t>n</w:t>
      </w:r>
      <w:r w:rsidRPr="00DC06A9">
        <w:rPr>
          <w:color w:val="222222"/>
        </w:rPr>
        <w:t xml:space="preserve">sistent with the activity observed in phospholipid modification, although it is not known why we did not observe a corresponding increase in protein levels at this point (Fig. </w:t>
      </w:r>
      <w:r w:rsidR="00855EF0">
        <w:rPr>
          <w:color w:val="222222"/>
        </w:rPr>
        <w:t>8</w:t>
      </w:r>
      <w:r w:rsidRPr="00DC06A9">
        <w:rPr>
          <w:color w:val="222222"/>
        </w:rPr>
        <w:t xml:space="preserve">B). </w:t>
      </w:r>
    </w:p>
    <w:p w14:paraId="72815345" w14:textId="77777777" w:rsidR="005A50CF" w:rsidRDefault="00BA5B3C" w:rsidP="005A50CF">
      <w:pPr>
        <w:pStyle w:val="Heading1"/>
      </w:pPr>
      <w:r>
        <w:lastRenderedPageBreak/>
        <w:t>Discussion</w:t>
      </w:r>
    </w:p>
    <w:p w14:paraId="66647F2A" w14:textId="1DA5243B" w:rsidR="001A7C5B" w:rsidRDefault="001A7C5B" w:rsidP="001A7C5B">
      <w:pPr>
        <w:pStyle w:val="NoSpacing"/>
        <w:rPr>
          <w:ins w:id="164" w:author="Claus Wilke" w:date="2014-09-21T19:26:00Z"/>
        </w:rPr>
      </w:pPr>
      <w:r>
        <w:t>By making controlled measurements of both RNA and protein under long-term glucose starvation, we made several novel observations.  Strikingly</w:t>
      </w:r>
      <w:ins w:id="165" w:author="Claus Wilke" w:date="2014-09-21T19:23:00Z">
        <w:r w:rsidR="00B9696F">
          <w:t>,</w:t>
        </w:r>
      </w:ins>
      <w:r>
        <w:t xml:space="preserve"> </w:t>
      </w:r>
      <w:r>
        <w:rPr>
          <w:i/>
          <w:iCs/>
        </w:rPr>
        <w:t>E. coli</w:t>
      </w:r>
      <w:del w:id="166" w:author="Claus Wilke" w:date="2014-09-21T19:23:00Z">
        <w:r w:rsidDel="00B9696F">
          <w:rPr>
            <w:i/>
            <w:iCs/>
          </w:rPr>
          <w:delText>,</w:delText>
        </w:r>
      </w:del>
      <w:r>
        <w:rPr>
          <w:i/>
          <w:iCs/>
        </w:rPr>
        <w:t xml:space="preserve"> </w:t>
      </w:r>
      <w:r>
        <w:t xml:space="preserve">can survive for </w:t>
      </w:r>
      <w:r w:rsidR="00855EF0">
        <w:t xml:space="preserve">over a week </w:t>
      </w:r>
      <w:r>
        <w:t>when starved for glucose</w:t>
      </w:r>
      <w:ins w:id="167" w:author="Claus Wilke" w:date="2014-09-22T17:34:00Z">
        <w:r w:rsidR="007766F5">
          <w:t>,</w:t>
        </w:r>
      </w:ins>
      <w:r>
        <w:t xml:space="preserve"> with little change in cell viability and optical density (</w:t>
      </w:r>
      <w:ins w:id="168" w:author="Claus Wilke" w:date="2014-09-22T17:34:00Z">
        <w:r w:rsidR="007766F5">
          <w:t xml:space="preserve">at </w:t>
        </w:r>
      </w:ins>
      <w:del w:id="169" w:author="Claus Wilke" w:date="2014-09-22T17:34:00Z">
        <w:r w:rsidDel="007766F5">
          <w:delText>@</w:delText>
        </w:r>
      </w:del>
      <w:r>
        <w:t>600nM). Additionally, all genes start to change in expression by 10hrs and mRNA expre</w:t>
      </w:r>
      <w:r>
        <w:t>s</w:t>
      </w:r>
      <w:r>
        <w:t>sion clusters in time into two regimes before and after 10hrs (cells enter stationary phase at around 8hrs).  We also found that proteins involved in cell division and energy i</w:t>
      </w:r>
      <w:r>
        <w:t>n</w:t>
      </w:r>
      <w:r>
        <w:t>tensive processes such as cell locomotion where proportional to their transcripts allowing for a rapid down-regulation of these processes. On the other hand</w:t>
      </w:r>
      <w:ins w:id="170" w:author="Claus Wilke" w:date="2014-09-22T17:36:00Z">
        <w:r w:rsidR="0079687C">
          <w:t>,</w:t>
        </w:r>
      </w:ins>
      <w:r>
        <w:t xml:space="preserve"> proteins integrally rela</w:t>
      </w:r>
      <w:r>
        <w:t>t</w:t>
      </w:r>
      <w:r>
        <w:t>ed to their transcripts where enriched for metabolic processes allowing cells to rapidly make use of any nutrients that may become available again without the continued cost of making these proteins.</w:t>
      </w:r>
      <w:ins w:id="171" w:author="Claus Wilke" w:date="2014-09-22T17:35:00Z">
        <w:r w:rsidR="0079687C">
          <w:t xml:space="preserve"> In addition to measuring and characterizing RNA and protein changes u</w:t>
        </w:r>
        <w:r w:rsidR="0079687C">
          <w:t>n</w:t>
        </w:r>
      </w:ins>
      <w:ins w:id="172" w:author="Claus Wilke" w:date="2014-09-22T17:36:00Z">
        <w:r w:rsidR="0079687C">
          <w:t>d</w:t>
        </w:r>
      </w:ins>
      <w:ins w:id="173" w:author="Claus Wilke" w:date="2014-09-22T17:35:00Z">
        <w:r w:rsidR="0079687C">
          <w:t>er starvation</w:t>
        </w:r>
      </w:ins>
      <w:ins w:id="174" w:author="Claus Wilke" w:date="2014-09-22T17:36:00Z">
        <w:r w:rsidR="0079687C">
          <w:t xml:space="preserve">, we also proposed </w:t>
        </w:r>
      </w:ins>
      <w:del w:id="175" w:author="Claus Wilke" w:date="2014-09-22T17:36:00Z">
        <w:r w:rsidDel="0079687C">
          <w:delText xml:space="preserve"> Another important contribution of this work </w:delText>
        </w:r>
        <w:r w:rsidDel="0079687C">
          <w:rPr>
            <w:color w:val="000000"/>
          </w:rPr>
          <w:delText>is that the</w:delText>
        </w:r>
      </w:del>
      <w:ins w:id="176" w:author="Claus Wilke" w:date="2014-09-22T17:36:00Z">
        <w:r w:rsidR="0079687C">
          <w:t>a novel</w:t>
        </w:r>
      </w:ins>
      <w:r>
        <w:rPr>
          <w:color w:val="000000"/>
        </w:rPr>
        <w:t xml:space="preserve"> </w:t>
      </w:r>
      <w:r>
        <w:t xml:space="preserve">fitting strategy </w:t>
      </w:r>
      <w:del w:id="177" w:author="Claus Wilke" w:date="2014-09-22T17:36:00Z">
        <w:r w:rsidDel="0079687C">
          <w:delText>outlined here</w:delText>
        </w:r>
      </w:del>
      <w:ins w:id="178" w:author="Claus Wilke" w:date="2014-09-22T17:36:00Z">
        <w:r w:rsidR="0079687C">
          <w:t>that</w:t>
        </w:r>
      </w:ins>
      <w:r>
        <w:t xml:space="preserve"> allowed </w:t>
      </w:r>
      <w:ins w:id="179" w:author="Claus Wilke" w:date="2014-09-22T17:36:00Z">
        <w:r w:rsidR="0079687C">
          <w:t xml:space="preserve">us to classify </w:t>
        </w:r>
      </w:ins>
      <w:del w:id="180" w:author="Claus Wilke" w:date="2014-09-22T17:36:00Z">
        <w:r w:rsidDel="0079687C">
          <w:delText>for u</w:delText>
        </w:r>
        <w:r w:rsidDel="0079687C">
          <w:delText>n</w:delText>
        </w:r>
        <w:r w:rsidDel="0079687C">
          <w:delText xml:space="preserve">biased classification of </w:delText>
        </w:r>
      </w:del>
      <w:r>
        <w:t>expre</w:t>
      </w:r>
      <w:r>
        <w:t>s</w:t>
      </w:r>
      <w:r>
        <w:t>sion profiles into different categories</w:t>
      </w:r>
      <w:ins w:id="181" w:author="Claus Wilke" w:date="2014-09-22T17:36:00Z">
        <w:r w:rsidR="0079687C">
          <w:t xml:space="preserve"> in an unbiased manner</w:t>
        </w:r>
      </w:ins>
      <w:r>
        <w:t xml:space="preserve">. The enriched terms in </w:t>
      </w:r>
      <w:ins w:id="182" w:author="Claus Wilke" w:date="2014-09-22T17:37:00Z">
        <w:r w:rsidR="0079687C">
          <w:t>the r</w:t>
        </w:r>
        <w:r w:rsidR="0079687C">
          <w:t>e</w:t>
        </w:r>
        <w:r w:rsidR="0079687C">
          <w:t xml:space="preserve">sulting classification </w:t>
        </w:r>
      </w:ins>
      <w:del w:id="183" w:author="Claus Wilke" w:date="2014-09-22T17:37:00Z">
        <w:r w:rsidDel="0079687C">
          <w:delText xml:space="preserve">the groups sorted by behavior </w:delText>
        </w:r>
      </w:del>
      <w:r>
        <w:t>where reasonably aligned with what is known, or</w:t>
      </w:r>
      <w:del w:id="184" w:author="Claus Wilke" w:date="2014-09-22T17:37:00Z">
        <w:r w:rsidDel="0079687C">
          <w:delText xml:space="preserve"> is</w:delText>
        </w:r>
      </w:del>
      <w:r>
        <w:t xml:space="preserve"> at least consistent with, cells coping with starvation. </w:t>
      </w:r>
      <w:ins w:id="185" w:author="Claus Wilke" w:date="2014-09-22T17:38:00Z">
        <w:r w:rsidR="0079687C">
          <w:t xml:space="preserve">Importantly, this classification </w:t>
        </w:r>
      </w:ins>
      <w:del w:id="186" w:author="Claus Wilke" w:date="2014-09-22T17:38:00Z">
        <w:r w:rsidDel="0079687C">
          <w:delText xml:space="preserve">This sorting </w:delText>
        </w:r>
      </w:del>
      <w:r>
        <w:t>was accomplished wit</w:t>
      </w:r>
      <w:r>
        <w:t>h</w:t>
      </w:r>
      <w:r>
        <w:t>out any ad-hoc d</w:t>
      </w:r>
      <w:r w:rsidR="00855EF0">
        <w:t>etermination of cluster number that</w:t>
      </w:r>
      <w:r>
        <w:t xml:space="preserve"> could introduce bias in interpre</w:t>
      </w:r>
      <w:r>
        <w:t>t</w:t>
      </w:r>
      <w:r>
        <w:t xml:space="preserve">ing the data. </w:t>
      </w:r>
    </w:p>
    <w:p w14:paraId="386F6D43" w14:textId="77777777" w:rsidR="00B9696F" w:rsidRDefault="00B9696F" w:rsidP="001A7C5B">
      <w:pPr>
        <w:pStyle w:val="NoSpacing"/>
        <w:rPr>
          <w:ins w:id="187" w:author="Claus Wilke" w:date="2014-09-21T19:26:00Z"/>
        </w:rPr>
      </w:pPr>
    </w:p>
    <w:p w14:paraId="25BF789C" w14:textId="0E6E0721" w:rsidR="00B9696F" w:rsidRDefault="00D00135" w:rsidP="00B9696F">
      <w:pPr>
        <w:pStyle w:val="NoSpacing"/>
        <w:rPr>
          <w:ins w:id="188" w:author="Claus Wilke" w:date="2014-09-21T19:27:00Z"/>
        </w:rPr>
      </w:pPr>
      <w:ins w:id="189" w:author="Claus Wilke" w:date="2014-09-22T18:14:00Z">
        <w:r>
          <w:t xml:space="preserve">We have found that, </w:t>
        </w:r>
      </w:ins>
      <w:ins w:id="190" w:author="Claus Wilke" w:date="2014-09-21T19:27:00Z">
        <w:r>
          <w:t>a</w:t>
        </w:r>
        <w:r w:rsidR="00B9696F">
          <w:t>s cells enter stationary phase, the total pool of mRNA is depleted compared to all other RNA</w:t>
        </w:r>
      </w:ins>
      <w:ins w:id="191" w:author="Claus Wilke" w:date="2014-09-22T18:13:00Z">
        <w:r>
          <w:t>s</w:t>
        </w:r>
      </w:ins>
      <w:ins w:id="192" w:author="Claus Wilke" w:date="2014-09-21T19:27:00Z">
        <w:r w:rsidR="00B9696F">
          <w:t xml:space="preserve"> and many individual transcripts are </w:t>
        </w:r>
        <w:proofErr w:type="gramStart"/>
        <w:r w:rsidR="00B9696F">
          <w:t>down-regulated</w:t>
        </w:r>
        <w:proofErr w:type="gramEnd"/>
        <w:r w:rsidR="00B9696F">
          <w:t>, possibly as part of a broader strategy to reduce the production of new protein. There are at least two additional ways of reducing overall protein production, by limiting the available rib</w:t>
        </w:r>
        <w:r w:rsidR="00B9696F">
          <w:t>o</w:t>
        </w:r>
        <w:r w:rsidR="00B9696F">
          <w:t xml:space="preserve">somes or by limiting the pool of available </w:t>
        </w:r>
        <w:proofErr w:type="spellStart"/>
        <w:r w:rsidR="00B9696F">
          <w:t>tRNA</w:t>
        </w:r>
        <w:proofErr w:type="spellEnd"/>
        <w:r w:rsidR="00B9696F">
          <w:t xml:space="preserve">. It is known that during nutrient limitation a stringent response is activated, through </w:t>
        </w:r>
        <w:proofErr w:type="spellStart"/>
        <w:r w:rsidR="00B9696F">
          <w:t>ppGpp</w:t>
        </w:r>
        <w:proofErr w:type="spellEnd"/>
        <w:r w:rsidR="00B9696F">
          <w:t xml:space="preserve">, and synthesis of new </w:t>
        </w:r>
        <w:proofErr w:type="spellStart"/>
        <w:r w:rsidR="00B9696F">
          <w:t>rRNA</w:t>
        </w:r>
        <w:proofErr w:type="spellEnd"/>
        <w:r w:rsidR="00B9696F">
          <w:t xml:space="preserve"> is down reg</w:t>
        </w:r>
        <w:r w:rsidR="00B9696F">
          <w:t>u</w:t>
        </w:r>
        <w:r w:rsidR="00B9696F">
          <w:t xml:space="preserve">lated, presumably to help reduce new protein production </w:t>
        </w:r>
        <w:r w:rsidR="00B9696F">
          <w:fldChar w:fldCharType="begin"/>
        </w:r>
        <w:r w:rsidR="00B9696F">
          <w:instrText xml:space="preserve"> ADDIN ZOTERO_ITEM CSL_CITATION {"citationID":"5vttghs18","properties":{"formattedCitation":"(Magnusson et al., 2005)","plainCitation":"(Magnusson et al., 2005)"},"citationItems":[{"id":174,"uris":["http://zotero.org/users/local/nzbyWFEW/items/ZVZ7AZEQ"],"uri":["http://zotero.org/users/local/nzbyWFEW/items/ZVZ7AZEQ"],"itemData":{"id":174,"type":"article-journal","title":"ppGpp: a global regulator in Escherichia coli","container-title":"Trends in Microbiology","page":"236-242","volume":"13","issue":"5","source":"ScienceDirect","abstract":"The small nucleotide ppGpp acts as a global regulator of gene expression in bacteria. Proteomic analysis of cells lacking ppGpp has shown that this nucleotide might affect many more genes than previously anticipated. These findings and others suggest that ppGpp causes a redirection of transcription so that genes important for starvation survival and virulence are favoured at the expense of those required for growth and proliferation. In addition, new insights into the mechanism by which ppGpp affects gene expression have been achieved owing to in vitro studies of ppGpp function, complemented by structural studies of the ppGpp–RNA polymerase complex.","DOI":"10.1016/j.tim.2005.03.008","ISSN":"0966-842X","shortTitle":"ppGpp","journalAbbreviation":"Trends in Microbiology","author":[{"family":"Magnusson","given":"Lisa U."},{"family":"Farewell","given":"Anne"},{"family":"Nyström","given":"Thomas"}],"issued":{"date-parts":[["2005",5]]},"accessed":{"date-parts":[["2014",9,18]]}}}],"schema":"https://github.com/citation-style-language/schema/raw/master/csl-citation.json"} </w:instrText>
        </w:r>
        <w:r w:rsidR="00B9696F">
          <w:fldChar w:fldCharType="separate"/>
        </w:r>
        <w:r w:rsidR="00B9696F">
          <w:rPr>
            <w:noProof/>
          </w:rPr>
          <w:t>(Magnusson et al., 2005)</w:t>
        </w:r>
        <w:r w:rsidR="00B9696F">
          <w:fldChar w:fldCharType="end"/>
        </w:r>
        <w:r w:rsidR="00B9696F">
          <w:t xml:space="preserve">.  In our data, the fraction of </w:t>
        </w:r>
        <w:proofErr w:type="spellStart"/>
        <w:r w:rsidR="00B9696F">
          <w:t>rRNA</w:t>
        </w:r>
        <w:proofErr w:type="spellEnd"/>
        <w:r w:rsidR="00B9696F">
          <w:t xml:space="preserve"> changes little while the </w:t>
        </w:r>
        <w:proofErr w:type="spellStart"/>
        <w:r w:rsidR="00B9696F">
          <w:t>tRNA</w:t>
        </w:r>
        <w:proofErr w:type="spellEnd"/>
        <w:r w:rsidR="00B9696F">
          <w:t xml:space="preserve"> fraction increases as the time course goes on. Thus new protein synthesis could be limited more by the reduced mRNA pool than by reduced tran</w:t>
        </w:r>
        <w:r w:rsidR="00B9696F">
          <w:t>s</w:t>
        </w:r>
        <w:r w:rsidR="00B9696F">
          <w:t xml:space="preserve">lational efficiency. </w:t>
        </w:r>
      </w:ins>
    </w:p>
    <w:p w14:paraId="3D82C746" w14:textId="77777777" w:rsidR="00B9696F" w:rsidRDefault="00B9696F" w:rsidP="00B9696F">
      <w:pPr>
        <w:pStyle w:val="NoSpacing"/>
        <w:rPr>
          <w:ins w:id="193" w:author="Claus Wilke" w:date="2014-09-21T19:27:00Z"/>
        </w:rPr>
      </w:pPr>
    </w:p>
    <w:p w14:paraId="5D2390A9" w14:textId="05C1B64B" w:rsidR="00B9696F" w:rsidRDefault="00B9696F" w:rsidP="001A7C5B">
      <w:pPr>
        <w:pStyle w:val="NoSpacing"/>
      </w:pPr>
      <w:ins w:id="194" w:author="Claus Wilke" w:date="2014-09-21T19:27:00Z">
        <w:r>
          <w:t xml:space="preserve">It is widely appreciated that the half-life of many proteins in </w:t>
        </w:r>
        <w:r>
          <w:rPr>
            <w:i/>
            <w:iCs/>
          </w:rPr>
          <w:t>E. coli</w:t>
        </w:r>
        <w:r w:rsidR="001357EF">
          <w:t xml:space="preserve"> is</w:t>
        </w:r>
        <w:r>
          <w:t xml:space="preserve"> rate limited by the d</w:t>
        </w:r>
        <w:r>
          <w:t>i</w:t>
        </w:r>
        <w:r>
          <w:t xml:space="preserve">vision rate of the bacteria. Thus the degradation rate of most proteins in </w:t>
        </w:r>
        <w:r>
          <w:rPr>
            <w:i/>
            <w:iCs/>
          </w:rPr>
          <w:t>E. coli</w:t>
        </w:r>
        <w:r>
          <w:t xml:space="preserve"> must be slower than the division rate in exponentially growing cells. A</w:t>
        </w:r>
      </w:ins>
      <w:ins w:id="195" w:author="Claus Wilke" w:date="2014-09-22T18:15:00Z">
        <w:r w:rsidR="001357EF">
          <w:t>s a</w:t>
        </w:r>
      </w:ins>
      <w:ins w:id="196" w:author="Claus Wilke" w:date="2014-09-21T19:27:00Z">
        <w:r>
          <w:t xml:space="preserve"> consequence</w:t>
        </w:r>
      </w:ins>
      <w:ins w:id="197" w:author="Claus Wilke" w:date="2014-09-22T18:15:00Z">
        <w:r w:rsidR="001357EF">
          <w:t xml:space="preserve">, </w:t>
        </w:r>
      </w:ins>
      <w:ins w:id="198" w:author="Claus Wilke" w:date="2014-09-21T19:27:00Z">
        <w:r>
          <w:t>when cells cease to divide, such as in the case of glucose starvation, not all proteins can respond i</w:t>
        </w:r>
        <w:r>
          <w:t>m</w:t>
        </w:r>
        <w:r>
          <w:t>mediately to possible changes in transcript levels. In effect</w:t>
        </w:r>
      </w:ins>
      <w:ins w:id="199" w:author="Claus Wilke" w:date="2014-09-22T18:15:00Z">
        <w:r w:rsidR="001357EF">
          <w:t>,</w:t>
        </w:r>
      </w:ins>
      <w:ins w:id="200" w:author="Claus Wilke" w:date="2014-09-21T19:27:00Z">
        <w:r>
          <w:t xml:space="preserve"> some proteins may be buffered to relatively fast changes in nutrient availability. At the same time certain proteins may need to be rapidly regulated to ensure survival upon starvation. We found that a small su</w:t>
        </w:r>
        <w:r>
          <w:t>b</w:t>
        </w:r>
        <w:r w:rsidR="001357EF">
          <w:t>set</w:t>
        </w:r>
      </w:ins>
      <w:ins w:id="201" w:author="Claus Wilke" w:date="2014-09-22T18:16:00Z">
        <w:r w:rsidR="001357EF">
          <w:t xml:space="preserve"> of the proteome</w:t>
        </w:r>
      </w:ins>
      <w:ins w:id="202" w:author="Claus Wilke" w:date="2014-09-21T19:27:00Z">
        <w:r w:rsidR="001357EF">
          <w:t xml:space="preserve">, ~20% </w:t>
        </w:r>
        <w:r>
          <w:t>of proteins</w:t>
        </w:r>
      </w:ins>
      <w:ins w:id="203" w:author="Claus Wilke" w:date="2014-09-22T18:16:00Z">
        <w:r w:rsidR="001357EF">
          <w:t>,</w:t>
        </w:r>
      </w:ins>
      <w:ins w:id="204" w:author="Claus Wilke" w:date="2014-09-21T19:27:00Z">
        <w:r>
          <w:t xml:space="preserve"> fell in</w:t>
        </w:r>
      </w:ins>
      <w:ins w:id="205" w:author="Claus Wilke" w:date="2014-09-22T18:16:00Z">
        <w:r w:rsidR="001357EF">
          <w:t>to</w:t>
        </w:r>
      </w:ins>
      <w:ins w:id="206" w:author="Claus Wilke" w:date="2014-09-21T19:27:00Z">
        <w:r w:rsidR="001357EF">
          <w:t xml:space="preserve"> the rapidly regulated category and w</w:t>
        </w:r>
        <w:r>
          <w:t>ere proportional to their transcripts</w:t>
        </w:r>
      </w:ins>
      <w:ins w:id="207" w:author="Claus Wilke" w:date="2014-09-22T18:16:00Z">
        <w:r w:rsidR="001357EF">
          <w:t>. A</w:t>
        </w:r>
      </w:ins>
      <w:ins w:id="208" w:author="Claus Wilke" w:date="2014-09-21T19:27:00Z">
        <w:r w:rsidR="001357EF">
          <w:t>nother small subset, ~15%</w:t>
        </w:r>
        <w:r>
          <w:t xml:space="preserve"> of proteins</w:t>
        </w:r>
      </w:ins>
      <w:ins w:id="209" w:author="Claus Wilke" w:date="2014-09-22T18:17:00Z">
        <w:r w:rsidR="001357EF">
          <w:t>,</w:t>
        </w:r>
      </w:ins>
      <w:ins w:id="210" w:author="Claus Wilke" w:date="2014-09-21T19:27:00Z">
        <w:r>
          <w:t xml:space="preserve"> tended to int</w:t>
        </w:r>
        <w:r>
          <w:t>e</w:t>
        </w:r>
        <w:r>
          <w:t>grate the respon</w:t>
        </w:r>
        <w:r w:rsidR="001357EF">
          <w:t xml:space="preserve">se of their transcripts </w:t>
        </w:r>
        <w:r>
          <w:t>over t</w:t>
        </w:r>
        <w:r w:rsidR="001357EF">
          <w:t>he time scale of our experiment</w:t>
        </w:r>
        <w:r>
          <w:t>. For exa</w:t>
        </w:r>
        <w:r>
          <w:t>m</w:t>
        </w:r>
        <w:r>
          <w:t>ple, several of the flagella proteins are proportional to their transcripts</w:t>
        </w:r>
      </w:ins>
      <w:ins w:id="211" w:author="Claus Wilke" w:date="2014-09-22T18:17:00Z">
        <w:r w:rsidR="001357EF">
          <w:t>, whereas</w:t>
        </w:r>
      </w:ins>
      <w:ins w:id="212" w:author="Claus Wilke" w:date="2014-09-21T19:27:00Z">
        <w:r>
          <w:t xml:space="preserve"> proteins i</w:t>
        </w:r>
        <w:r>
          <w:t>n</w:t>
        </w:r>
        <w:r>
          <w:t>volved in metabolism and energy production integrate their transcript levels.  Turning off proteins involved i</w:t>
        </w:r>
        <w:r w:rsidR="001357EF">
          <w:t>n cell division and the flagellum</w:t>
        </w:r>
        <w:r>
          <w:t xml:space="preserve"> machinery, </w:t>
        </w:r>
      </w:ins>
      <w:ins w:id="213" w:author="Claus Wilke" w:date="2014-09-22T18:18:00Z">
        <w:r w:rsidR="001357EF">
          <w:t xml:space="preserve">both </w:t>
        </w:r>
      </w:ins>
      <w:ins w:id="214" w:author="Claus Wilke" w:date="2014-09-21T19:27:00Z">
        <w:r>
          <w:t>energy intensive pr</w:t>
        </w:r>
        <w:r>
          <w:t>o</w:t>
        </w:r>
        <w:r>
          <w:t>cess</w:t>
        </w:r>
      </w:ins>
      <w:ins w:id="215" w:author="Claus Wilke" w:date="2014-09-22T18:18:00Z">
        <w:r w:rsidR="001357EF">
          <w:t>es</w:t>
        </w:r>
      </w:ins>
      <w:ins w:id="216" w:author="Claus Wilke" w:date="2014-09-21T19:27:00Z">
        <w:r>
          <w:t xml:space="preserve">, needs to happen relatively fast. </w:t>
        </w:r>
      </w:ins>
      <w:ins w:id="217" w:author="Claus Wilke" w:date="2014-09-22T18:18:00Z">
        <w:r w:rsidR="001357EF">
          <w:t xml:space="preserve">By contrast, the </w:t>
        </w:r>
      </w:ins>
      <w:ins w:id="218" w:author="Claus Wilke" w:date="2014-09-21T19:27:00Z">
        <w:r w:rsidR="001357EF">
          <w:t>p</w:t>
        </w:r>
        <w:r>
          <w:t xml:space="preserve">roteins that are relatively stable </w:t>
        </w:r>
        <w:r>
          <w:lastRenderedPageBreak/>
          <w:t>are enriched for energy production terms</w:t>
        </w:r>
      </w:ins>
      <w:ins w:id="219" w:author="Claus Wilke" w:date="2014-09-22T18:19:00Z">
        <w:r w:rsidR="001357EF">
          <w:t>. T</w:t>
        </w:r>
      </w:ins>
      <w:ins w:id="220" w:author="Claus Wilke" w:date="2014-09-21T19:27:00Z">
        <w:r>
          <w:t>hus</w:t>
        </w:r>
      </w:ins>
      <w:ins w:id="221" w:author="Claus Wilke" w:date="2014-09-22T18:19:00Z">
        <w:r w:rsidR="001357EF">
          <w:t>, these proteins presumably</w:t>
        </w:r>
      </w:ins>
      <w:ins w:id="222" w:author="Claus Wilke" w:date="2014-09-21T19:27:00Z">
        <w:r>
          <w:t xml:space="preserve"> persist </w:t>
        </w:r>
      </w:ins>
      <w:ins w:id="223" w:author="Claus Wilke" w:date="2014-09-22T18:19:00Z">
        <w:r w:rsidR="001357EF">
          <w:t xml:space="preserve">so that once </w:t>
        </w:r>
      </w:ins>
      <w:ins w:id="224" w:author="Claus Wilke" w:date="2014-09-21T19:27:00Z">
        <w:r>
          <w:t xml:space="preserve">nutrients become available again </w:t>
        </w:r>
      </w:ins>
      <w:ins w:id="225" w:author="Claus Wilke" w:date="2014-09-22T18:19:00Z">
        <w:r w:rsidR="001357EF">
          <w:t>the</w:t>
        </w:r>
      </w:ins>
      <w:ins w:id="226" w:author="Claus Wilke" w:date="2014-09-22T18:20:00Z">
        <w:r w:rsidR="001357EF">
          <w:t xml:space="preserve"> cell can immediately take advantage of them</w:t>
        </w:r>
      </w:ins>
      <w:ins w:id="227" w:author="Claus Wilke" w:date="2014-09-21T19:27:00Z">
        <w:r>
          <w:t>.</w:t>
        </w:r>
      </w:ins>
    </w:p>
    <w:p w14:paraId="38718121" w14:textId="77777777" w:rsidR="00C66E07" w:rsidRDefault="00C66E07" w:rsidP="00263053">
      <w:pPr>
        <w:pStyle w:val="NoSpacing"/>
        <w:rPr>
          <w:ins w:id="228" w:author="Claus Wilke" w:date="2014-09-21T19:28:00Z"/>
        </w:rPr>
      </w:pPr>
    </w:p>
    <w:p w14:paraId="7573B1BE" w14:textId="70147EB7" w:rsidR="00B9696F" w:rsidRDefault="001357EF" w:rsidP="00B9696F">
      <w:pPr>
        <w:pStyle w:val="NoSpacing"/>
        <w:rPr>
          <w:ins w:id="229" w:author="Claus Wilke" w:date="2014-09-21T19:28:00Z"/>
        </w:rPr>
      </w:pPr>
      <w:ins w:id="230" w:author="Claus Wilke" w:date="2014-09-22T18:20:00Z">
        <w:r>
          <w:t xml:space="preserve">We found that </w:t>
        </w:r>
      </w:ins>
      <w:ins w:id="231" w:author="Claus Wilke" w:date="2014-09-21T19:28:00Z">
        <w:r>
          <w:t>s</w:t>
        </w:r>
        <w:r w:rsidR="00B9696F">
          <w:t>everal ge</w:t>
        </w:r>
        <w:r>
          <w:t>nes (both among</w:t>
        </w:r>
        <w:r w:rsidR="00B9696F">
          <w:t xml:space="preserve"> the protein and </w:t>
        </w:r>
      </w:ins>
      <w:ins w:id="232" w:author="Claus Wilke" w:date="2014-09-22T18:20:00Z">
        <w:r>
          <w:t xml:space="preserve">the </w:t>
        </w:r>
      </w:ins>
      <w:ins w:id="233" w:author="Claus Wilke" w:date="2014-09-21T19:28:00Z">
        <w:r w:rsidR="00B9696F">
          <w:t xml:space="preserve">RNA profiles) that where significantly </w:t>
        </w:r>
      </w:ins>
      <w:ins w:id="234" w:author="Claus Wilke" w:date="2014-09-22T21:25:00Z">
        <w:r w:rsidR="008837BE">
          <w:t>up- or down-</w:t>
        </w:r>
      </w:ins>
      <w:ins w:id="235" w:author="Claus Wilke" w:date="2014-09-21T19:28:00Z">
        <w:r w:rsidR="00B9696F">
          <w:t xml:space="preserve">regulated </w:t>
        </w:r>
      </w:ins>
      <w:ins w:id="236" w:author="Claus Wilke" w:date="2014-09-22T21:25:00Z">
        <w:r w:rsidR="008837BE">
          <w:t xml:space="preserve">during starvation </w:t>
        </w:r>
      </w:ins>
      <w:ins w:id="237" w:author="Claus Wilke" w:date="2014-09-21T19:28:00Z">
        <w:r w:rsidR="00B9696F">
          <w:t>where uncharacterized or had no a</w:t>
        </w:r>
        <w:r w:rsidR="00B9696F">
          <w:t>n</w:t>
        </w:r>
        <w:r w:rsidR="00B9696F">
          <w:t>notation.  A subset of these uncharacterized proteins have computationally predicted fun</w:t>
        </w:r>
        <w:r w:rsidR="00B9696F">
          <w:t>c</w:t>
        </w:r>
        <w:r w:rsidR="00B9696F">
          <w:t xml:space="preserve">tions </w:t>
        </w:r>
        <w:r w:rsidR="00B9696F">
          <w:fldChar w:fldCharType="begin"/>
        </w:r>
        <w:r w:rsidR="00B9696F">
          <w:instrText xml:space="preserve"> ADDIN ZOTERO_ITEM CSL_CITATION {"citationID":"2atc1eop8t","properties":{"formattedCitation":"(Hu et al., 2009)","plainCitation":"(Hu et al., 2009)"},"citationItems":[{"id":161,"uris":["http://zotero.org/users/local/nzbyWFEW/items/BFPGJXVP"],"uri":["http://zotero.org/users/local/nzbyWFEW/items/BFPGJXVP"],"itemData":{"id":161,"type":"article-journal","title":"Global Functional Atlas of Escherichia coli Encompassing Previously Uncharacterized Proteins","container-title":"PLoS Biol","page":"e1000096","volume":"7","issue":"4","source":"PLoS Journals","abstract":"A novel resource integrating proteomic and genome context-based tools provides a \"systems-wide\" functional blueprint ofE. coli, with insights into the biological and evolutionary significance of previously uncharacterized proteins.","DOI":"10.1371/journal.pbio.1000096","journalAbbreviation":"PLoS Biol","author":[{"family":"Hu","given":"Pingzhao"},{"family":"Janga","given":"Sarath Chandra"},{"family":"Babu","given":"Mohan"},{"family":"Díaz-Mejía","given":"J. Javier"},{"family":"Butland","given":"Gareth"},{"family":"Yang","given":"Wenhong"},{"family":"Pogoutse","given":"Oxana"},{"family":"Guo","given":"Xinghua"},{"family":"Phanse","given":"Sadhna"},{"family":"Wong","given":"Peter"},{"family":"Chandran","given":"Shamanta"},{"family":"Christopoulos","given":"Constantine"},{"family":"Nazarians-Armavil","given":"Anaies"},{"family":"Nasseri","given":"Negin Karimi"},{"family":"Musso","given":"Gabriel"},{"family":"Ali","given":"Mehrab"},{"family":"Nazemof","given":"Nazila"},{"family":"Eroukova","given":"Veronika"},{"family":"Golshani","given":"Ashkan"},{"family":"Paccanaro","given":"Alberto"},{"family":"Greenblatt","given":"Jack F"},{"family":"Moreno-Hagelsieb","given":"Gabriel"},{"family":"Emili","given":"Andrew"}],"issued":{"date-parts":[["2009",4,28]]},"accessed":{"date-parts":[["2014",9,12]]}}}],"schema":"https://github.com/citation-style-language/schema/raw/master/csl-citation.json"} </w:instrText>
        </w:r>
        <w:r w:rsidR="00B9696F">
          <w:fldChar w:fldCharType="separate"/>
        </w:r>
        <w:r w:rsidR="00B9696F">
          <w:rPr>
            <w:noProof/>
          </w:rPr>
          <w:t>(Hu et al., 2009)</w:t>
        </w:r>
        <w:r w:rsidR="00B9696F">
          <w:fldChar w:fldCharType="end"/>
        </w:r>
        <w:r w:rsidR="00B9696F">
          <w:t xml:space="preserve">. Some of these predictions are consistent with </w:t>
        </w:r>
      </w:ins>
      <w:ins w:id="238" w:author="Claus Wilke" w:date="2014-09-22T21:25:00Z">
        <w:r w:rsidR="008837BE">
          <w:t>our findings for ann</w:t>
        </w:r>
        <w:r w:rsidR="008837BE">
          <w:t>o</w:t>
        </w:r>
        <w:r w:rsidR="008837BE">
          <w:t>tated genes.</w:t>
        </w:r>
      </w:ins>
      <w:ins w:id="239" w:author="Claus Wilke" w:date="2014-09-21T19:28:00Z">
        <w:r w:rsidR="008837BE">
          <w:t xml:space="preserve"> F</w:t>
        </w:r>
        <w:r w:rsidR="00B9696F">
          <w:t>or instance</w:t>
        </w:r>
      </w:ins>
      <w:ins w:id="240" w:author="Claus Wilke" w:date="2014-09-22T21:26:00Z">
        <w:r w:rsidR="008837BE">
          <w:t>,</w:t>
        </w:r>
      </w:ins>
      <w:ins w:id="241" w:author="Claus Wilke" w:date="2014-09-21T19:28:00Z">
        <w:r w:rsidR="00B9696F">
          <w:t xml:space="preserve"> several uncharacterized proteins that are </w:t>
        </w:r>
        <w:proofErr w:type="gramStart"/>
        <w:r w:rsidR="00B9696F">
          <w:t>up-regulated</w:t>
        </w:r>
        <w:proofErr w:type="gramEnd"/>
        <w:r w:rsidR="00B9696F">
          <w:t xml:space="preserve"> a</w:t>
        </w:r>
        <w:r>
          <w:t>re pr</w:t>
        </w:r>
        <w:r>
          <w:t>e</w:t>
        </w:r>
        <w:r>
          <w:t>dicted to be involved in</w:t>
        </w:r>
        <w:r w:rsidR="00B9696F">
          <w:t xml:space="preserve"> stress response and cell-wall bio-genesis. Ot</w:t>
        </w:r>
        <w:r w:rsidR="00B9696F">
          <w:t>h</w:t>
        </w:r>
        <w:r w:rsidR="00B9696F">
          <w:t xml:space="preserve">er predictions seem to be inconsistent with </w:t>
        </w:r>
      </w:ins>
      <w:ins w:id="242" w:author="Claus Wilke" w:date="2014-09-22T21:26:00Z">
        <w:r w:rsidR="008837BE">
          <w:t xml:space="preserve">our </w:t>
        </w:r>
      </w:ins>
      <w:ins w:id="243" w:author="Claus Wilke" w:date="2014-09-21T19:28:00Z">
        <w:r w:rsidR="00B9696F">
          <w:t xml:space="preserve">observations </w:t>
        </w:r>
      </w:ins>
      <w:ins w:id="244" w:author="Claus Wilke" w:date="2014-09-22T21:26:00Z">
        <w:r w:rsidR="008837BE">
          <w:t>for annotated genes. For example,</w:t>
        </w:r>
      </w:ins>
      <w:ins w:id="245" w:author="Claus Wilke" w:date="2014-09-21T19:28:00Z">
        <w:r w:rsidR="00B9696F">
          <w:t xml:space="preserve"> some unchara</w:t>
        </w:r>
        <w:r w:rsidR="00B9696F">
          <w:t>c</w:t>
        </w:r>
        <w:r w:rsidR="00B9696F">
          <w:t xml:space="preserve">terized proteins that are </w:t>
        </w:r>
        <w:proofErr w:type="gramStart"/>
        <w:r w:rsidR="00B9696F">
          <w:t>up-regulated</w:t>
        </w:r>
        <w:proofErr w:type="gramEnd"/>
        <w:r w:rsidR="00B9696F">
          <w:t xml:space="preserve"> </w:t>
        </w:r>
      </w:ins>
      <w:ins w:id="246" w:author="Claus Wilke" w:date="2014-09-22T21:26:00Z">
        <w:r w:rsidR="008837BE">
          <w:t xml:space="preserve">are predicted </w:t>
        </w:r>
      </w:ins>
      <w:ins w:id="247" w:author="Claus Wilke" w:date="2014-09-21T19:28:00Z">
        <w:r w:rsidR="00B9696F">
          <w:t>to be involved in translation</w:t>
        </w:r>
      </w:ins>
      <w:ins w:id="248" w:author="Claus Wilke" w:date="2014-09-22T21:26:00Z">
        <w:r w:rsidR="008837BE">
          <w:t>,</w:t>
        </w:r>
      </w:ins>
      <w:ins w:id="249" w:author="Claus Wilke" w:date="2014-09-21T19:28:00Z">
        <w:r w:rsidR="00B9696F">
          <w:t xml:space="preserve"> even though translation was heavily enriched in down-regulated genes. Lists of proteins, and transcripts, that are significantly regulated in our time course are provided in the suppl</w:t>
        </w:r>
        <w:r w:rsidR="00B9696F">
          <w:t>e</w:t>
        </w:r>
        <w:r w:rsidR="00B9696F">
          <w:t>mental materials (</w:t>
        </w:r>
        <w:r w:rsidR="00B9696F" w:rsidRPr="006D197F">
          <w:rPr>
            <w:highlight w:val="yellow"/>
          </w:rPr>
          <w:t>Tables SX</w:t>
        </w:r>
        <w:r w:rsidR="00B9696F">
          <w:t>) and include behavior (e.g. up/down-regulated), curated ann</w:t>
        </w:r>
        <w:r w:rsidR="00B9696F">
          <w:t>o</w:t>
        </w:r>
        <w:r w:rsidR="00B9696F">
          <w:t>tations, and functional predictions (where avai</w:t>
        </w:r>
        <w:r w:rsidR="00B9696F">
          <w:t>l</w:t>
        </w:r>
        <w:r w:rsidR="00B9696F">
          <w:t xml:space="preserve">able). </w:t>
        </w:r>
      </w:ins>
    </w:p>
    <w:p w14:paraId="7276AF4C" w14:textId="77777777" w:rsidR="00B9696F" w:rsidRDefault="00B9696F" w:rsidP="00263053">
      <w:pPr>
        <w:pStyle w:val="NoSpacing"/>
        <w:rPr>
          <w:ins w:id="250" w:author="Claus Wilke" w:date="2014-09-21T19:28:00Z"/>
        </w:rPr>
      </w:pPr>
    </w:p>
    <w:p w14:paraId="4E2FD864" w14:textId="77777777" w:rsidR="00B9696F" w:rsidRDefault="00B9696F" w:rsidP="00263053">
      <w:pPr>
        <w:pStyle w:val="NoSpacing"/>
        <w:rPr>
          <w:ins w:id="251" w:author="Claus Wilke" w:date="2014-09-21T19:30:00Z"/>
        </w:rPr>
      </w:pPr>
      <w:ins w:id="252" w:author="Claus Wilke" w:date="2014-09-21T19:29:00Z">
        <w:r>
          <w:t>Though transcripts within an operon are highly correlated, in many cases their protein pr</w:t>
        </w:r>
        <w:r>
          <w:t>o</w:t>
        </w:r>
        <w:r>
          <w:t>files are only weakly correlated. This could be due to different translation efficiencies b</w:t>
        </w:r>
        <w:r>
          <w:t>e</w:t>
        </w:r>
        <w:r>
          <w:t xml:space="preserve">tween proteins </w:t>
        </w:r>
        <w:r>
          <w:fldChar w:fldCharType="begin"/>
        </w:r>
        <w:r>
          <w:instrText xml:space="preserve"> ADDIN ZOTERO_ITEM CSL_CITATION {"citationID":"1l6844u4s5","properties":{"formattedCitation":"(Lim et al., 2011b)","plainCitation":"(Lim et al., 2011b)"},"citationItems":[{"id":62,"uris":["http://zotero.org/users/local/nzbyWFEW/items/2362QTWN"],"uri":["http://zotero.org/users/local/nzbyWFEW/items/2362QTWN"],"itemData":{"id":62,"type":"article-journal","title":"Fundamental relationship between operon organization and gene expression","container-title":"Proceedings of the National Academy of Sciences","page":"10626-10631","volume":"108","issue":"26","source":"www.pnas.org","abstract":"Half a century has passed since the discovery of operons (groups of genes that are transcribed together as a single mRNA). Despite the importance of operons in bacterial gene networks, the relationship between their organization and gene expression remains poorly understood. Here we show using synthetic operons in Escherichia coli that the expression of a given gene increases with the length of the operon and as its position moves farther from the end of the operon. These findings can be explained by a common mechanism; increasing the distance from the start of a gene to the end of the operon (termed the “transcription distance”) provides more time for translation to occur during transcription, resulting in increased expression. We confirmed experimentally that the increased expression is indeed due to increased translation. Furthermore our analysis indicates the translation initiation rate for an mRNA is sixfold greater during transcription than after its release, which amplifies the impact of the transcription distance on gene expression. As a result of these mechanisms, gene expression increases by </w:instrText>
        </w:r>
        <w:r>
          <w:rPr>
            <w:rFonts w:ascii="Monaco" w:hAnsi="Monaco" w:cs="Monaco"/>
          </w:rPr>
          <w:instrText>∼</w:instrText>
        </w:r>
        <w:r>
          <w:instrText xml:space="preserve">40% for each 1,000 nucleotides of transcription distance. In summary, we demonstrate that a fundamental relationship exists between gene expression and the number, length, and order of the genes in an operon. This relationship has important implications for understanding the functional basis of genome organization and practical applications for synthetic biology.","DOI":"10.1073/pnas.1105692108","ISSN":"0027-8424, 1091-6490","note":"PMID: 21670266","journalAbbreviation":"PNAS","language":"en","author":[{"family":"Lim","given":"Han N."},{"family":"Lee","given":"Yeong"},{"family":"Hussein","given":"Razika"}],"issued":{"date-parts":[["2011",6,28]]},"accessed":{"date-parts":[["2014",7,11]]},"PMID":"21670266"}}],"schema":"https://github.com/citation-style-language/schema/raw/master/csl-citation.json"} </w:instrText>
        </w:r>
        <w:r>
          <w:fldChar w:fldCharType="separate"/>
        </w:r>
        <w:r>
          <w:rPr>
            <w:noProof/>
          </w:rPr>
          <w:t>(Lim et al., 2011)</w:t>
        </w:r>
        <w:r>
          <w:fldChar w:fldCharType="end"/>
        </w:r>
        <w:r>
          <w:t xml:space="preserve"> as well as  differing degradation rates.  In support of the former we see a tendency for proteins separated by a larger genetic distance to be less co</w:t>
        </w:r>
        <w:r>
          <w:t>r</w:t>
        </w:r>
        <w:r>
          <w:t xml:space="preserve">related than those closer genetically. However it is likely that different protein degradation rates also play a role in the low correlation between proteins within an operon. Indeed many genes that are close genetically also show poor correlation in their profiles (Figure 3C) </w:t>
        </w:r>
      </w:ins>
    </w:p>
    <w:p w14:paraId="1C8D4FD1" w14:textId="77777777" w:rsidR="00B9696F" w:rsidRDefault="00B9696F" w:rsidP="00B9696F">
      <w:pPr>
        <w:pStyle w:val="NoSpacing"/>
        <w:rPr>
          <w:ins w:id="253" w:author="Claus Wilke" w:date="2014-09-21T19:30:00Z"/>
          <w:i/>
        </w:rPr>
      </w:pPr>
    </w:p>
    <w:p w14:paraId="743BD672" w14:textId="77777777" w:rsidR="00B9696F" w:rsidRDefault="00B9696F" w:rsidP="00263053">
      <w:pPr>
        <w:pStyle w:val="NoSpacing"/>
        <w:rPr>
          <w:ins w:id="254" w:author="Claus Wilke" w:date="2014-09-21T19:30:00Z"/>
        </w:rPr>
      </w:pPr>
      <w:ins w:id="255" w:author="Claus Wilke" w:date="2014-09-21T19:30:00Z">
        <w:r w:rsidRPr="00DC06A9">
          <w:t xml:space="preserve">In addition to the expected disparities between RNA and protein levels, we also observed surprising changes in enzyme activity that did not correspond to the respective </w:t>
        </w:r>
        <w:proofErr w:type="spellStart"/>
        <w:r w:rsidRPr="00DC06A9">
          <w:t>RNAseq</w:t>
        </w:r>
        <w:proofErr w:type="spellEnd"/>
        <w:r w:rsidRPr="00DC06A9">
          <w:t xml:space="preserve"> and proteomics analysis.  For example, </w:t>
        </w:r>
        <w:r>
          <w:t xml:space="preserve">we saw </w:t>
        </w:r>
        <w:r w:rsidRPr="00DC06A9">
          <w:t>striking levels of lipid modification late du</w:t>
        </w:r>
        <w:r w:rsidRPr="00DC06A9">
          <w:t>r</w:t>
        </w:r>
        <w:r w:rsidRPr="00DC06A9">
          <w:t>ing the time course. These modifications are easily explained by their association with a</w:t>
        </w:r>
        <w:r w:rsidRPr="00DC06A9">
          <w:t>d</w:t>
        </w:r>
        <w:r w:rsidRPr="00DC06A9">
          <w:t xml:space="preserve">aptation to stressful environments such as depleted nutrients and </w:t>
        </w:r>
        <w:proofErr w:type="spellStart"/>
        <w:r w:rsidRPr="00DC06A9">
          <w:t>cations</w:t>
        </w:r>
        <w:proofErr w:type="spellEnd"/>
        <w:r w:rsidRPr="00DC06A9">
          <w:t xml:space="preserve"> as well as i</w:t>
        </w:r>
        <w:r w:rsidRPr="00DC06A9">
          <w:t>n</w:t>
        </w:r>
        <w:r w:rsidRPr="00DC06A9">
          <w:t xml:space="preserve">crease acid resistance during starvation </w:t>
        </w:r>
        <w:r>
          <w:fldChar w:fldCharType="begin"/>
        </w:r>
        <w:r>
          <w:instrText xml:space="preserve"> ADDIN ZOTERO_ITEM CSL_CITATION {"citationID":"27ufeerk4a","properties":{"formattedCitation":"(Grogan and Cronan, 1997; Needham and Trent, 2013)","plainCitation":"(Grogan and Cronan, 1997; Needham and Trent, 2013)"},"citationItems":[{"id":156,"uris":["http://zotero.org/users/2021925/items/B3WTRQTK"],"uri":["http://zotero.org/users/2021925/items/B3WTRQTK"],"itemData":{"id":156,"type":"article-journal","title":"Cyclopropane ring formation in membrane lipids of bacteria.","container-title":"Microbiology and Molecular Biology Reviews","page":"429-441","volume":"61","issue":"4","source":"mmbr.asm.org","abstract":"It has been known for several decades that cyclopropane fatty acids (CFAs) occur in the phospholipids of many species of bacteria. CFAs are formed by the addition of a methylene group, derived from the methyl group of S-adenosylmethionine, across the carbon-carbon double bond of unsaturated fatty acids (UFAs). The C1 transfer does not involve free fatty acids or intermediates of phospholipid biosynthesis but, rather, mature phospholipid molecules already incorporated into membrane bilayers. Furthermore, CFAs are typically produced at the onset of the stationary phase in bacterial cultures. CFA formation can thus be considered a conditional, postsynthetic modification of bacterial membrane lipid bilayers. This modification is noteworthy in several respects. It is catalyzed by a soluble enzyme, although one of the substrates, the UFA double bond, is normally sequestered deep within the hydrophobic interior of the phospholipid bilayer. The enzyme, CFA synthase, discriminates between phospholipid vesicles containing only saturated fatty acids and those containing UFAs; it exhibits no affinity for vesicles of the former composition. These and other properties imply that topologically novel protein-lipid interactions occur in the biosynthesis of CFAs. The timing and extent of the UFA-to-CFA conversion in batch cultures and the widespread distribution of CFA synthesis among bacteria would seem to suggest an important physiological role for this phenomenon, yet its rationale remains unclear despite experimental tests of a variety of hypotheses. Manipulation of the CFA synthase of Escherichia coli by genetic methods has nevertheless provided valuable insight into the physiology of CFA formation. It has identified the CFA synthase gene as one of several rpoS-regulated genes of E. coli and has provided for the construction of strains in which proposed cellular functions of CFAs can be properly evaluated. Cloning and manipulation of the CFA synthase structural gene have also enabled this novel but extremely unstable enzyme to be purified and analyzed in molecular terms and have led to the identification of mechanistically related enzymes in clinically important bacterial pathogens.","ISSN":"1092-2172, 1098-5557","note":"PMID: 9409147","journalAbbreviation":"Microbiol. Mol. Biol. Rev.","language":"en","author":[{"family":"Grogan","given":"D. W."},{"family":"Cronan","given":"J. E."}],"issued":{"date-parts":[["1997",12,1]]},"accessed":{"date-parts":[["2014",8,25]]},"PMID":"9409147"}},{"id":223,"uris":["http://zotero.org/users/2021925/items/CWHQE53I"],"uri":["http://zotero.org/users/2021925/items/CWHQE53I"],"itemData":{"id":223,"type":"article-journal","title":"Fortifying the barrier: the impact of lipid A remodelling on bacterial pathogenesis","container-title":"Nature Reviews Microbiology","page":"467-481","volume":"11","issue":"7","source":"www.nature.com","abstract":"Gram-negative bacteria decorate their outermost surface structure, lipopolysaccharide, with elaborate chemical moieties, which effectively disguises them from immune surveillance and protects them from the onslaught of host defences. Many of these changes occur on the lipid A moiety of lipopolysaccharide, a component that is crucial for host recognition of Gram-negative infection. In this Review, we describe the regulatory mechanisms controlling lipid A modification and discuss the impact of modifications on pathogenesis, bacterial physiology and bacterial interactions with the host immune system.\nView full text","DOI":"10.1038/nrmicro3047","ISSN":"1740-1526","shortTitle":"Fortifying the barrier","journalAbbreviation":"Nat Rev Micro","language":"en","author":[{"family":"Needham","given":"Brittany D."},{"family":"Trent","given":"M. Stephen"}],"issued":{"date-parts":[["2013",7]]},"accessed":{"date-parts":[["2014",9,9]]}}}],"schema":"https://github.com/citation-style-language/schema/raw/master/csl-citation.json"} </w:instrText>
        </w:r>
        <w:r>
          <w:fldChar w:fldCharType="separate"/>
        </w:r>
        <w:r>
          <w:rPr>
            <w:noProof/>
          </w:rPr>
          <w:t>(Grogan and Cronan, 1997; Needham and Trent, 2013)</w:t>
        </w:r>
        <w:r>
          <w:fldChar w:fldCharType="end"/>
        </w:r>
        <w:r w:rsidRPr="00DC06A9">
          <w:t xml:space="preserve">. However, the stark differences in RNA, protein and activity trends of the enzymes responsible for the lipid modifications, </w:t>
        </w:r>
        <w:proofErr w:type="spellStart"/>
        <w:r w:rsidRPr="00DC06A9">
          <w:t>PagP</w:t>
        </w:r>
        <w:proofErr w:type="spellEnd"/>
        <w:r w:rsidRPr="00DC06A9">
          <w:t xml:space="preserve"> and CFA synthase highlights the fact that act</w:t>
        </w:r>
        <w:r w:rsidRPr="00DC06A9">
          <w:t>i</w:t>
        </w:r>
        <w:r w:rsidRPr="00DC06A9">
          <w:t xml:space="preserve">vation does not necessarily follow abundance measurements. </w:t>
        </w:r>
      </w:ins>
    </w:p>
    <w:p w14:paraId="369EC53B" w14:textId="77777777" w:rsidR="00B9696F" w:rsidRDefault="00B9696F" w:rsidP="00263053">
      <w:pPr>
        <w:pStyle w:val="NoSpacing"/>
      </w:pPr>
    </w:p>
    <w:p w14:paraId="04013EFB" w14:textId="77777777" w:rsidR="00263053" w:rsidRDefault="00263053" w:rsidP="00263053">
      <w:pPr>
        <w:pStyle w:val="NoSpacing"/>
      </w:pPr>
      <w:r>
        <w:t>A goal of systems biology has been to understand how phenotype originates from gen</w:t>
      </w:r>
      <w:r>
        <w:t>o</w:t>
      </w:r>
      <w:r>
        <w:t>type. The phenotype of a cell is determined by complex regulation of cell signaling, gene regulation, metabolism, and lipid biochemistry. Understanding the connection between phenotype and genotype is crucial to understanding disease and for synthetic engineering of biology. Computational models are particularly well suited to studying this problem as they can synthesize and organize diverse and complex data in a predictive framework. Even though computational models of individual component subsystems, such as flux mo</w:t>
      </w:r>
      <w:r>
        <w:t>d</w:t>
      </w:r>
      <w:r>
        <w:t xml:space="preserve">els of </w:t>
      </w:r>
      <w:r w:rsidRPr="00795F8F">
        <w:t>metabolism</w:t>
      </w:r>
      <w:bookmarkStart w:id="256" w:name="ZOTERO_BREF_n6EITz9D1Y7i"/>
      <w:r w:rsidRPr="00795F8F">
        <w:t xml:space="preserve"> </w:t>
      </w:r>
      <w:bookmarkEnd w:id="256"/>
      <w:r w:rsidR="00207439" w:rsidRPr="00795F8F">
        <w:fldChar w:fldCharType="begin"/>
      </w:r>
      <w:r w:rsidR="0084560E">
        <w:instrText xml:space="preserve"> ADDIN ZOTERO_ITEM CSL_CITATION {"citationID":"9n8s3k4vo","properties":{"formattedCitation":"(Duarte et al., 2004; Feist et al., 2007; Feist and Palsson, 2008)","plainCitation":"(Duarte et al., 2004; Feist et al., 2007; Feist and Palsson, 2008)"},"citationItems":[{"id":12,"uris":["http://zotero.org/users/2021925/items/W7V7TU6V"],"uri":["http://zotero.org/users/2021925/items/W7V7TU6V"],"itemData":{"id":12,"type":"article-journal","title":"Reconstruction and Validation of Saccharomyces cerevisiae iND750, a Fully Compartmentalized Genome-Scale Metabolic Model","container-title":"Genome Research","page":"1298-1309","volume":"14","issue":"7","source":"genome.cshlp.org","abstract":"A fully compartmentalized genome-scale metabolic model of Saccharomyces cerevisiae that accounts for 750 genes and their associated transcripts, proteins, and reactions has been reconstructed and validated. All of the 1149 reactions included in this in silico model are both elementally and charge balanced and have been assigned to one of eight cellular locations (extracellular space, cytosol, mitochondrion, peroxisome, nucleus, endoplasmic reticulum, Golgi apparatus, or vacuole). When in silico predictions of 4154 growth phenotypes were compared to two published large-scale gene deletion studies, an 83% agreement was found between iND750's predictions and the experimental studies. Analysis of the failure modes showed that false predictions were primarily caused by iND750's limited inclusion of cellular processes outside of metabolism. This study systematically identified inconsistencies in our knowledge of yeast metabolism that require specific further experimental investigation.","DOI":"10.1101/gr.2250904","ISSN":"1088-9051, 1549-5469","note":"PMID: 15197165","journalAbbreviation":"Genome Res.","language":"en","author":[{"family":"Duarte","given":"Natalie C."},{"family":"Herrgård","given":"Markus J."},{"family":"Palsson","given":"Bernhard Ø"}],"issued":{"date-parts":[["2004",7,1]]},"accessed":{"date-parts":[["2014",8,15]]},"PMID":"15197165"}},{"id":9,"uris":["http://zotero.org/users/2021925/items/9V47INP6"],"uri":["http://zotero.org/users/2021925/items/9V47INP6"],"itemData":{"id":9,"type":"article-journal","title":"The growing scope of applications of genome-scale metabolic reconstructions using Escherichia coli","container-title":"Nature Biotechnology","page":"659-667","volume":"26","issue":"6","source":"www.nature.com","abstract":"The number and scope of methods developed to interrogate and use metabolic network reconstructions has significantly expanded over the past 15 years. In particular, Escherichia coli metabolic network reconstruction has reached the genome scale and been utilized to address a broad spectrum of basic and practical applications in five main categories: metabolic engineering, model-directed discovery, interpretations of phenotypic screens, analysis of network properties and studies of evolutionary processes. Spurred on by these accomplishments, the field is expected to move forward and further broaden the scope and content of network reconstructions, develop new and novel in silico analysis tools, and expand in adaptation to uses of proximal and distal causation in biology. Taken together, these efforts will solidify a mechanistic genotype-phenotype relationship for microbial metabolism.","DOI":"10.1038/nbt1401","ISSN":"1087-0156","journalAbbreviation":"Nat Biotech","language":"en","author":[{"family":"Feist","given":"Adam M."},{"family":"Palsson","given":"Bernhard Ø"}],"issued":{"date-parts":[["2008",6]]},"accessed":{"date-parts":[["2014",8,15]]}}},{"id":7,"uris":["http://zotero.org/users/2021925/items/BPH9J8PE"],"uri":["http://zotero.org/users/2021925/items/BPH9J8PE"],"itemData":{"id":7,"type":"article-journal","title":"A genome-scale metabolic reconstruction for Escherichia coli K-12 MG1655 that accounts for 1260 ORFs and thermodynamic information","container-title":"Molecular Systems Biology","page":"n/a-n/a","volume":"3","issue":"1","source":"Wiley Online Library","abstract":"An updated genome-scale reconstruction of the metabolic network in Escherichia coli K-12 MG1655 is presented. This updated metabolic reconstruction includes: (1) an alignment with the latest genome annotation and the metabolic content of EcoCyc leading to the inclusion of the activities of 1260 ORFs, (2) characterization and quantification of the biomass components and maintenance requirements associated with growth of E. coli and (3) thermodynamic information for the included chemical reactions. The conversion of this metabolic network reconstruction into an in silico model is detailed. A new step in the metabolic reconstruction process, termed thermodynamic consistency analysis, is introduced, in which reactions were checked for consistency with thermodynamic reversibility estimates. Applications demonstrating the capabilities of the genome-scale metabolic model to predict high-throughput experimental growth and gene deletion phenotypic screens are presented. The increased scope and computational capability using this new reconstruction is expected to broaden the spectrum of both basic biology and applied systems biology studies of E. coli metabolism.","DOI":"10.1038/msb4100155","ISSN":"1744-4292","language":"en","author":[{"family":"Feist","given":"Adam M"},{"family":"Henry","given":"Christopher S"},{"family":"Reed","given":"Jennifer L"},{"family":"Krummenacker","given":"Markus"},{"family":"Joyce","given":"Andrew R"},{"family":"Karp","given":"Peter D"},{"family":"Broadbelt","given":"Linda J"},{"family":"Hatzimanikatis","given":"Vassily"},{"family":"Palsson","given":"Bernhard Ø"}],"issued":{"date-parts":[["2007",1,1]]},"accessed":{"date-parts":[["2014",8,15]]}}}],"schema":"https://github.com/citation-style-language/schema/raw/master/csl-citation.json"} </w:instrText>
      </w:r>
      <w:r w:rsidR="00207439" w:rsidRPr="00795F8F">
        <w:fldChar w:fldCharType="separate"/>
      </w:r>
      <w:r w:rsidR="0084560E">
        <w:t>(Duarte et al., 2004; Feist et al., 2007; Feist and Palsson, 2008)</w:t>
      </w:r>
      <w:r w:rsidR="00207439" w:rsidRPr="00795F8F">
        <w:fldChar w:fldCharType="end"/>
      </w:r>
      <w:r w:rsidRPr="00795F8F">
        <w:t>, have</w:t>
      </w:r>
      <w:r>
        <w:t xml:space="preserve"> e</w:t>
      </w:r>
      <w:r>
        <w:t>n</w:t>
      </w:r>
      <w:r>
        <w:t>joyed a long history of success, they remain limited in their application. Much effort is cu</w:t>
      </w:r>
      <w:r>
        <w:t>r</w:t>
      </w:r>
      <w:r>
        <w:t>rently being spent on understanding how to best integrate multiple subsystems</w:t>
      </w:r>
      <w:bookmarkStart w:id="257" w:name="ZOTERO_BREF_SEh32slhUEgt"/>
      <w:bookmarkEnd w:id="257"/>
      <w:r>
        <w:t>. For exa</w:t>
      </w:r>
      <w:r>
        <w:t>m</w:t>
      </w:r>
      <w:r>
        <w:t xml:space="preserve">ple, there are many proposed approaches to combining gene expression with metabolic </w:t>
      </w:r>
      <w:r>
        <w:lastRenderedPageBreak/>
        <w:t xml:space="preserve">flux </w:t>
      </w:r>
      <w:r w:rsidRPr="00AC3D55">
        <w:rPr>
          <w:color w:val="auto"/>
        </w:rPr>
        <w:t>networks</w:t>
      </w:r>
      <w:bookmarkStart w:id="258" w:name="ZOTERO_BREF_C3DUm66tWWUA"/>
      <w:r>
        <w:rPr>
          <w:color w:val="auto"/>
        </w:rPr>
        <w:t xml:space="preserve"> </w:t>
      </w:r>
      <w:r w:rsidR="00207439">
        <w:rPr>
          <w:color w:val="auto"/>
        </w:rPr>
        <w:fldChar w:fldCharType="begin"/>
      </w:r>
      <w:r>
        <w:rPr>
          <w:color w:val="auto"/>
        </w:rPr>
        <w:instrText xml:space="preserve"> ADDIN ZOTERO_ITEM CSL_CITATION {"citationID":"palanhhj3","properties":{"formattedCitation":"{\\rtf (\\uc0\\u197{}kesson et al., 2004; Colijn et al., 2009; Collins et al., 2012; Fang et al., 2012; Lee et al., 2012; Mahadevan et al., 2002; O\\uc0\\u8217{}Brien et al., 2013; Van Berlo et al., 2011; Vogel and Marcotte, 2012)}","plainCitation":"(Åkesson et al., 2004; Colijn et al., 2009; Collins et al., 2012; Fang et al., 2012; Lee et al., 2012; Mahadevan et al., 2002; O’Brien et al., 2013; Van Berlo et al., 2011; Vogel and Marcotte, 2012)"},"citationItems":[{"id":27,"uris":["http://zotero.org/users/2021925/items/SKKDXDVR"],"uri":["http://zotero.org/users/2021925/items/SKKDXDVR"],"itemData":{"id":27,"type":"article-journal","title":"Integration of gene expression data into genome-scale metabolic models","container-title":"Metabolic Engineering","page":"285-293","volume":"6","issue":"4","source":"ScienceDirect","abstract":"A framework for integration of transcriptome data into stoichiometric metabolic models to obtain improved flux predictions is presented. The key idea is to exploit the regulatory information in the expression data to give additional constraints on the metabolic fluxes in the model. Measurements of gene expression from chemostat and batch cultures of Saccharomyces cerevisiae were combined with a recently developed genome-scale model, and the computed metabolic flux distributions were compared to experimental values from carbon labeling experiments and metabolic network analysis. The integration of expression data resulted in improved predictions of metabolic behavior in batch cultures, enabling quantitative predictions of exchange fluxes as well as qualitative estimations of changes in intracellular fluxes. A critical discussion of correlation between gene expression and metabolic fluxes is given.","DOI":"10.1016/j.ymben.2003.12.002","ISSN":"1096-7176","journalAbbreviation":"Metabolic Engineering","author":[{"family":"Åkesson","given":"Mats"},{"family":"Förster","given":"Jochen"},{"family":"Nielsen","given":"Jens"}],"issued":{"date-parts":[["2004",10]]},"accessed":{"date-parts":[["2014",8,15]]}}},{"id":24,"uris":["http://zotero.org/users/2021925/items/J8VNSJ8U"],"uri":["http://zotero.org/users/2021925/items/J8VNSJ8U"],"itemData":{"id":24,"type":"article-journal","title":"Interpreting Expression Data with Metabolic Flux Models: Predicting Mycobacterium tuberculosis Mycolic Acid Production","container-title":"PLoS Comput Biol","page":"e1000489","volume":"5","issue":"8","source":"PLoS Journals","abstract":"Author Summary\nThe ability of cells to survive and grow depends on their ability to metabolize nutrients and create products vital for cell function. This is done through a complex network of reactions controlled by many genes. Changes in cellular metabolism play a role in a wide variety of diseases. However, despite the availability of genome sequences and of genome-scale expression data, which give information about which genes are present and how active they are, our ability to use these data to understand changes in cellular metabolism has been limited. We present a new approach to this problem, linking gene expression data with models of cellular metabolism. We apply the method to predict the effects of drugs and agents on Mycobacterium tuberculosis (M. tb). Virulence, growth in human hosts, and drug resistance are all related to changes in M. tb's metabolism. We predict the effects of a variety of conditions on the production of mycolic acids, essential cell wall components. Our method successfully identifies seven of the eight known mycolic acid inhibitors in a compendium of 235 conditions, and identifies the top anti-TB drugs in this dataset. We anticipate that the method will have a range of applications in metabolic engineering, the characterization of disease states, and drug discovery.","DOI":"10.1371/journal.pcbi.1000489","shortTitle":"Interpreting Expression Data with Metabolic Flux Models","journalAbbreviation":"PLoS Comput Biol","author":[{"family":"Colijn","given":"Caroline"},{"family":"Brandes","given":"Aaron"},{"family":"Zucker","given":"Jeremy"},{"family":"Lun","given":"Desmond S."},{"family":"Weiner","given":"Brian"},{"family":"Farhat","given":"Maha R."},{"family":"Cheng","given":"Tan-Yun"},{"family":"Moody","given":"D. Branch"},{"family":"Murray","given":"Megan"},{"family":"Galagan","given":"James E."}],"issued":{"date-parts":[["2009",8,28]]},"accessed":{"date-parts":[["2014",8,15]]}}},{"id":16,"uris":["http://zotero.org/users/2021925/items/39NM4JD3"],"uri":["http://zotero.org/users/2021925/items/39NM4JD3"],"itemData":{"id":16,"type":"article-journal","title":"Temporal Expression-based Analysis of Metabolism","container-title":"PLoS Comput Biol","page":"e1002781","volume":"8","issue":"11","source":"PLoS Journals","abstract":"Author SummaryUnderstanding the dynamic response of microorganisms to environmental changes is a major challenge in systems biology. In many cases, these responses manifest themselves through changes in gene transcription, which then propagate to adjust flow through metabolism. Here, we implement a Temporal Expression-based Analysis of Metabolism (TEAM) by dynamically integrating a genome-scale model of the metabolism of S. oneidensis with high-throughput measurements of gene expression and growth data. TEAM recapitulates the complex cascade of secretion and re-uptake of intermediary carbon sources that S. oneidensis exhibits in the experimental data. We show that these complicated metabolic behaviors are best captured when TEAM explicitly accounts for each gene's unique transcriptional signature. Furthermore, by way of a newly proposed sensitivity analysis, we reveal and study the inherent difficulty of dynamic metabolic flux modeling: small changes early in a simulation can easily spread and lead to significant changes towards the end of it. We expect that further development of robust dynamic flux balance methods will need to overcome such “history-dependent” sensitivities in order to achieve increased predictive accuracy.","DOI":"10.1371/journal.pcbi.1002781","journalAbbreviation":"PLoS Comput Biol","author":[{"family":"Collins","given":"Sara B."},{"family":"Reznik","given":"Ed"},{"family":"Segrè","given":"Daniel"}],"issued":{"date-parts":[["2012",11,29]]},"accessed":{"date-parts":[["2014",8,15]]}}},{"id":21,"uris":["http://zotero.org/users/2021925/items/R94UWI3J"],"uri":["http://zotero.org/users/2021925/items/R94UWI3J"],"itemData":{"id":21,"type":"article-journal","title":"Modeling Phenotypic Metabolic Adaptations of Mycobacterium tuberculosis H37Rv under Hypoxia","container-title":"PLoS Comput Biol","page":"e1002688","volume":"8","issue":"9","source":"PLoS Journals","abstract":"Author SummaryMycobacterium tuberculosis latently infects one-third of the human population and is responsible for millions of deaths worldwide every year. The ability of the pathogen to persist in the human population stems from its capacity to adapt to host-induced stresses and adjust its metabolism to different host environments. We have developed a novel model to interpret M. tuberculosis H37Rv metabolic adjustment by combining gene transcription data with a genome-scale metabolic network model. Using our model, we were able to identify the changes in the metabolic program associated with hypoxia, predict phenotypic change, and determine the critical metabolic enzymes and pathways that are required for pathogen survival. In particular, we predicted the switch in the tricarboxylic acid cycle from an oxidative to a reductive path. The altered importance of different metabolites and pathways under hypoxic conditions may provide guidance for designing novel, adjuvant drug therapies for clearing persistent and latent infections.","DOI":"10.1371/journal.pcbi.1002688","journalAbbreviation":"PLoS Comput Biol","author":[{"family":"Fang","given":"Xin"},{"family":"Wallqvist","given":"Anders"},{"family":"Reifman","given":"Jaques"}],"issued":{"date-parts":[["2012",9,13]]},"accessed":{"date-parts":[["2014",8,15]]}}},{"id":30,"uris":["http://zotero.org/users/2021925/items/6DIQ5FXV"],"uri":["http://zotero.org/users/2021925/items/6DIQ5FXV"],"itemData":{"id":30,"type":"article-journal","title":"Improving metabolic flux predictions using absolute gene expression data","container-title":"BMC Systems Biology","page":"73","volume":"6","issue":"1","source":"www.biomedcentral.com","abstract":"Constraint-based analysis of genome-scale metabolic models typically relies upon maximisation of a cellular objective function such as the rate or efficiency of biomass production. Whilst this assumption may be valid in the case of microorganisms growing under certain conditions, it is likely invalid in general, and especially for multicellular organisms, where cellular objectives differ greatly both between and within cell types. Moreover, for the purposes of biotechnological applications, it is normally the flux to a specific metabolite or product that is of interest rather than the rate of production of biomass per se.\nPMID: 22713172","DOI":"10.1186/1752-0509-6-73","ISSN":"1752-0509","note":"PMID: 22713172","language":"en","author":[{"family":"Lee","given":"Dave"},{"family":"Smallbone","given":"Kieran"},{"family":"Dunn","given":"Warwick B."},{"family":"Murabito","given":"Ettore"},{"family":"Winder","given":"Catherine L."},{"family":"Kell","given":"Douglas B."},{"family":"Mendes","given":"Pedro"},{"family":"Swainston","given":"Neil"}],"issued":{"date-parts":[["2012",6,19]]},"accessed":{"date-parts":[["2014",8,15]]},"PMID":"22713172"}},{"id":35,"uris":["http://zotero.org/users/2021925/items/R8MRHFFE"],"uri":["http://zotero.org/users/2021925/items/R8MRHFFE"],"itemData":{"id":35,"type":"article-journal","title":"Dynamic Flux Balance Analysis of Diauxic Growth in Escherichia coli","container-title":"Biophysical Journal","page":"1331-1340","volume":"83","issue":"3","source":"ScienceDirect","abstract":"Flux Balance Analysis (FBA) has been used in the past to analyze microbial metabolic networks. Typically, FBA is used to study the metabolic flux at a particular steady state of the system. However, there are many situations where the reprogramming of the metabolic network is important. Therefore, the dynamics of these metabolic networks have to be studied. In this paper, we have extended FBA to account for dynamics and present two different formulations for dynamic FBA. These two approaches were used in the analysis of diauxic growth in Escherichia coli. Dynamic FBA was used to simulate the batch growth of E. coli on glucose, and the predictions were found to qualitatively match experimental data. The dynamic FBA formalism was also used to study the sensitivity to the objective function. It was found that an instantaneous objective function resulted in better predictions than a terminal-type objective function. The constraints that govern the growth at different phases in the batch culture were also identified. Therefore, dynamic FBA provides a framework for analyzing the transience of metabolism due to metabolic reprogramming and for obtaining insights for the design of metabolic networks.","DOI":"10.1016/S0006-3495(02)73903-9","ISSN":"0006-3495","journalAbbreviation":"Biophysical Journal","author":[{"family":"Mahadevan","given":"Radhakrishnan"},{"family":"Edwards","given":"Jeremy S."},{"family":"Doyle III","given":"Francis J."}],"issued":{"date-parts":[["2002",9]]},"accessed":{"date-parts":[["2014",8,15]]}}},{"id":33,"uris":["http://zotero.org/users/2021925/items/UW3IRCI5"],"uri":["http://zotero.org/users/2021925/items/UW3IRCI5"],"itemData":{"id":33,"type":"article-journal","title":"Genome-scale models of metabolism and gene expression extend and refine growth phenotype prediction","container-title":"Molecular Systems Biology","page":"n/a-n/a","volume":"9","issue":"1","source":"Wiley Online Library","abstract":"Growth is a fundamental process of life. Growth requirements are well-characterized experimentally for many microbes; however, we lack a unified model for cellular growth. Such a model must be predictive of events at the molecular scale and capable of explaining the high-level behavior of the cell as a whole. Here, we construct an ME-Model for Escherichia coli—a genome-scale model that seamlessly integrates metabolic and gene product expression pathways. The model computes </w:instrText>
      </w:r>
      <w:r>
        <w:rPr>
          <w:rFonts w:ascii="Monaco" w:hAnsi="Monaco" w:cs="Monaco"/>
          <w:color w:val="auto"/>
        </w:rPr>
        <w:instrText>∼</w:instrText>
      </w:r>
      <w:r>
        <w:rPr>
          <w:color w:val="auto"/>
        </w:rPr>
        <w:instrText xml:space="preserve">80% of the functional proteome (by mass), which is used by the cell to support growth under a given condition. Metabolism and gene expression are interdependent processes that affect and constrain each other. We formalize these constraints and apply the principle of growth optimization to enable the accurate prediction of multi-scale phenotypes, ranging from coarse-grained (growth rate, nutrient uptake, by-product secretion) to fine-grained (metabolic fluxes, gene expression levels). Our results unify many existing principles developed to describe bacterial growth.","DOI":"10.1038/msb.2013.52","ISSN":"1744-4292","language":"en","author":[{"family":"O'Brien","given":"Edward J"},{"family":"Lerman","given":"Joshua A"},{"family":"Chang","given":"Roger L"},{"family":"Hyduke","given":"Daniel R"},{"family":"Palsson","given":"Bernhard Ø"}],"issued":{"date-parts":[["2013",1,1]]},"accessed":{"date-parts":[["2014",8,15]]}}},{"id":19,"uris":["http://zotero.org/users/2021925/items/CZFJ29PV"],"uri":["http://zotero.org/users/2021925/items/CZFJ29PV"],"itemData":{"id":19,"type":"article-journal","title":"Predicting Metabolic Fluxes Using Gene Expression Differences As Constraints","container-title":"IEEE/ACM Transactions on Computational Biology and Bioinformatics","page":"206-216","volume":"8","issue":"1","source":"IEEE Xplore","abstract":"A standard approach to estimate intracellular fluxes on a genome-wide scale is flux-balance analysis (FBA), which optimizes an objective function subject to constraints on (relations between) fluxes. The performance of FBA models heavily depends on the relevance of the formulated objective function and the completeness of the defined constraints. Previous studies indicated that FBA predictions can be improved by adding regulatory on/off constraints. These constraints were imposed based on either absolute or relative gene expression values. We provide a new algorithm that directly uses regulatory up/down constraints based on gene expression data in FBA optimization (tFBA). Our assumption is that if the activity of a gene drastically changes from one condition to the other, the flux through the reaction controlled by that gene will change accordingly. We allow these constraints to be violated, to account for posttranscriptional control and noise in the data. These up/down constraints are less stringent than the on/off constraints as previously proposed. Nevertheless, we obtain promising predictions, since many up/down constraints can be enforced. The potential of the proposed method, tFBA, is demonstrated through the analysis of fluxes in yeast under nine different cultivation conditions, between which approximately 5,000 regulatory up/down constraints can be defined. We show that changes in gene expression are predictive for changes in fluxes. Additionally, we illustrate that flux distributions obtained with tFBA better fit transcriptomics data than previous methods. Finally, we compare tFBA and FBA predictions to show that our approach yields more biologically relevant results.","DOI":"10.1109/TCBB.2009.55","ISSN":"1545-5963","author":[{"family":"Van Berlo","given":"R. J P"},{"family":"de Ridder","given":"D."},{"family":"Daran","given":"J.-M."},{"family":"Daran-Lapujade","given":"P.AS."},{"family":"Teusink","given":"B."},{"family":"Reinders","given":"M. J T"}],"issued":{"date-parts":[["2011",1]]}}},{"id":28,"uris":["http://zotero.org/users/2021925/items/URIBI683"],"uri":["http://zotero.org/users/2021925/items/URIBI683"],"itemData":{"id":28,"type":"article-journal","title":"Insights into the regulation of protein abundance from proteomic and transcriptomic analyses","container-title":"Nature Reviews Genetics","page":"227-232","volume":"13","issue":"4","source":"www.nature.com","abstract":"Recent advances in next-generation DNA sequencing and proteomics provide an unprecedented ability to survey mRNA and protein abundances. Such proteome-wide surveys are illuminating the extent to which different aspects of gene expression help to regulate cellular protein abundances. Current data demonstrate a substantial role for regulatory processes occurring after mRNA is made — that is, post-transcriptional, translational and protein degradation regulation — in controlling steady-state protein abundances. Intriguing observations are also emerging in relation to cells following perturbation, single-cell studies and the apparent evolutionary conservation of protein and mRNA abundances. Here, we summarize current understanding of the major factors regulating protein expression.","DOI":"10.1038/nrg3185","ISSN":"1471-0056","journalAbbreviation":"Nat Rev Genet","language":"en","author":[{"family":"Vogel","given":"Christine"},{"family":"Marcotte","given":"Edward M."}],"issued":{"date-parts":[["2012",4]]},"accessed":{"date-parts":[["2014",8,15]]}}}],"schema":"https://github.com/citation-style-language/schema/raw/master/csl-citation.json"} </w:instrText>
      </w:r>
      <w:r w:rsidR="00207439">
        <w:rPr>
          <w:color w:val="auto"/>
        </w:rPr>
        <w:fldChar w:fldCharType="separate"/>
      </w:r>
      <w:r w:rsidRPr="006C6960">
        <w:rPr>
          <w:color w:val="auto"/>
        </w:rPr>
        <w:t>(Åkesson et al., 2004; Colijn et al., 2009; Collins et al., 2012; Fang et al., 2012; Lee et al., 2012; Mahadevan et al., 2002; O’Brien et al., 2013; Van Berlo et al., 2011; Vogel and Marcotte, 2012)</w:t>
      </w:r>
      <w:r w:rsidR="00207439">
        <w:rPr>
          <w:color w:val="auto"/>
        </w:rPr>
        <w:fldChar w:fldCharType="end"/>
      </w:r>
      <w:bookmarkEnd w:id="258"/>
      <w:r w:rsidRPr="00AC3D55">
        <w:rPr>
          <w:color w:val="auto"/>
        </w:rPr>
        <w:t xml:space="preserve"> w</w:t>
      </w:r>
      <w:r>
        <w:rPr>
          <w:color w:val="auto"/>
        </w:rPr>
        <w:t xml:space="preserve">hile </w:t>
      </w:r>
      <w:r>
        <w:t xml:space="preserve">other studies are focusing on </w:t>
      </w:r>
      <w:r>
        <w:rPr>
          <w:shd w:val="clear" w:color="auto" w:fill="FFFFFF"/>
        </w:rPr>
        <w:t xml:space="preserve">integrative, whole-cell, </w:t>
      </w:r>
      <w:r w:rsidRPr="00795F8F">
        <w:t>models</w:t>
      </w:r>
      <w:bookmarkStart w:id="259" w:name="ZOTERO_BREF_il19lRhOJsDk"/>
      <w:r w:rsidRPr="00795F8F">
        <w:t xml:space="preserve"> </w:t>
      </w:r>
      <w:bookmarkEnd w:id="259"/>
      <w:r w:rsidR="00207439" w:rsidRPr="00795F8F">
        <w:fldChar w:fldCharType="begin"/>
      </w:r>
      <w:r w:rsidRPr="00795F8F">
        <w:instrText xml:space="preserve"> ADDIN ZOTERO_ITEM CSL_CITATION {"citationID":"1s0vdfdbn1","properties":{"formattedCitation":"(Carrera et al., 2014; Karr et al., 2012)","plainCitation":"(Carrera et al., 2014; Karr et al., 2012)"},"citationItems":[{"id":82,"uris":["http://zotero.org/users/2021925/items/H2422WSU"],"uri":["http://zotero.org/users/2021925/items/H2422WSU"],"itemData":{"id":82,"type":"article-journal","title":"An integrative, multi-scale, genome-wide model reveals the phenotypic landscape of Escherichia coli","container-title":"Molecular Systems Biology","page":"n/a-n/a","volume":"10","issue":"7","source":"Wiley Online Library","abstract":"Given the vast behavioral repertoire and biological complexity of even the simplest organisms, accurately predicting phenotypes in novel environments and unveiling their biological organization is a challenging endeavor. Here, we present an integrative modeling methodology that unifies under a common framework the various biological processes and their interactions across multiple layers. We trained this methodology on an extensive normalized compendium for the gram-negative bacterium Escherichia coli, which incorporates gene expression data for genetic and environmental perturbations, transcriptional regulation, signal transduction, and metabolic pathways, as well as growth measurements. Comparison with measured growth and high-throughput data demonstrates the enhanced ability of the integrative model to predict phenotypic outcomes in various environmental and genetic conditions, even in cases where their underlying functions are under-represented in the training set. This work paves the way toward integrative techniques that extract knowledge from a variety of biological data to achieve more than the sum of their parts in the context of prediction, analysis, and redesign of biological systems.","DOI":"10.15252/msb.20145108","ISSN":"1744-4292","journalAbbreviation":"Mol Syst Biol","language":"en","author":[{"family":"Carrera","given":"Javier"},{"family":"Estrela","given":"Raissa"},{"family":"Luo","given":"Jing"},{"family":"Rai","given":"Navneet"},{"family":"Tsoukalas","given":"Athanasios"},{"family":"Tagkopoulos","given":"Ilias"}],"issued":{"date-parts":[["2014",7,1]]},"accessed":{"date-parts":[["2014",8,15]]}}},{"id":38,"uris":["http://zotero.org/users/2021925/items/5CATMNCT"],"uri":["http://zotero.org/users/2021925/items/5CATMNCT"],"itemData":{"id":38,"type":"article-journal","title":"A Whole-Cell Computational Model Predicts Phenotype from Genotype","container-title":"Cell","page":"389-401","volume":"150","issue":"2","source":"ScienceDirect","abstract":"Summary\nUnderstanding how complex phenotypes arise from individual molecules and their interactions is a primary challenge in biology that computational approaches are poised to tackle. We report a whole-cell computational model of the life cycle of the human pathogen Mycoplasma genitalium that includes all of its molecular components and their interactions. An integrative approach to modeling that combines diverse mathematics enabled the simultaneous inclusion of fundamentally different cellular processes and experimental measurements. Our whole-cell model accounts for all annotated gene functions and was validated against a broad range of data. The model provides insights into many previously unobserved cellular behaviors, including in vivo rates of protein-DNA association and an inverse relationship between the durations of DNA replication initiation and replication. In addition, experimental analysis directed by model predictions identified previously undetected kinetic parameters and biological functions. We conclude that comprehensive whole-cell models can be used to facilitate biological discovery.","DOI":"10.1016/j.cell.2012.05.044","ISSN":"0092-8674","journalAbbreviation":"Cell","author":[{"family":"Karr","given":"Jonathan R."},{"family":"Sanghvi","given":"Jayodita C."},{"family":"Macklin","given":"Derek N."},{"family":"Gutschow","given":"Miriam V."},{"family":"Jacobs","given":"Jared M."},{"family":"Bolival Jr.","given":"Benjamin"},{"family":"Assad-Garcia","given":"Nacyra"},{"family":"Glass","given":"John I."},{"family":"Covert","given":"Markus W."}],"issued":{"date-parts":[["2012",7,20]]},"accessed":{"date-parts":[["2014",8,15]]}}}],"schema":"https://github.com/citation-style-language/schema/raw/master/csl-citation.json"} </w:instrText>
      </w:r>
      <w:r w:rsidR="00207439" w:rsidRPr="00795F8F">
        <w:fldChar w:fldCharType="separate"/>
      </w:r>
      <w:r w:rsidRPr="00795F8F">
        <w:t>(Carrera et al., 2014; Karr et al., 2012)</w:t>
      </w:r>
      <w:r w:rsidR="00207439" w:rsidRPr="00795F8F">
        <w:fldChar w:fldCharType="end"/>
      </w:r>
      <w:r w:rsidRPr="00795F8F">
        <w:t xml:space="preserve">. </w:t>
      </w:r>
      <w:r>
        <w:t>Given the growing interest in integrative modeling approaches, there is a pressing need for studies that collect high quality genome-wide data across multiple cellular subsystems from the same biological samples.</w:t>
      </w:r>
      <w:r w:rsidR="001A7C5B" w:rsidRPr="001A7C5B">
        <w:t xml:space="preserve"> </w:t>
      </w:r>
      <w:r w:rsidR="001A7C5B">
        <w:t>Our data set is a rich resource for comparing and contrasting the response of multiple cellular subsystems.</w:t>
      </w:r>
    </w:p>
    <w:p w14:paraId="5F3237ED" w14:textId="77777777" w:rsidR="00B9696F" w:rsidRDefault="00B9696F" w:rsidP="001A7C5B">
      <w:pPr>
        <w:pStyle w:val="NoSpacing"/>
        <w:rPr>
          <w:ins w:id="260" w:author="Claus Wilke" w:date="2014-09-21T19:30:00Z"/>
        </w:rPr>
      </w:pPr>
    </w:p>
    <w:p w14:paraId="24985A4A" w14:textId="6673BD11" w:rsidR="001A7C5B" w:rsidRDefault="001A7C5B" w:rsidP="001A7C5B">
      <w:pPr>
        <w:pStyle w:val="NoSpacing"/>
      </w:pPr>
      <w:r>
        <w:t>Despite the completeness and quality of our data set</w:t>
      </w:r>
      <w:ins w:id="261" w:author="Claus Wilke" w:date="2014-09-22T21:27:00Z">
        <w:r w:rsidR="008837BE">
          <w:t>, however,</w:t>
        </w:r>
      </w:ins>
      <w:r>
        <w:t xml:space="preserve"> there are a few key limit</w:t>
      </w:r>
      <w:r>
        <w:t>a</w:t>
      </w:r>
      <w:r>
        <w:t xml:space="preserve">tions concerning our approach. Our analysis via </w:t>
      </w:r>
      <w:proofErr w:type="spellStart"/>
      <w:r>
        <w:t>RNAseq</w:t>
      </w:r>
      <w:proofErr w:type="spellEnd"/>
      <w:r>
        <w:t xml:space="preserve"> and shotgun MS allows for high confidence in comparing the relative levels of a particular transcript or protein</w:t>
      </w:r>
      <w:r w:rsidR="00FC4EB7">
        <w:t xml:space="preserve"> over time</w:t>
      </w:r>
      <w:r>
        <w:t>. However, due to potential differences in detection efficiency between individual RNAs or pe</w:t>
      </w:r>
      <w:r>
        <w:t>p</w:t>
      </w:r>
      <w:r>
        <w:t>tides, care should be taken when comparing absolute abundances. In our an</w:t>
      </w:r>
      <w:r w:rsidR="00FC4EB7">
        <w:t xml:space="preserve">alysis we used the APEX method </w:t>
      </w:r>
      <w:r>
        <w:t xml:space="preserve">to account for differences in detection efficiency. We </w:t>
      </w:r>
      <w:r w:rsidR="00FC4EB7">
        <w:t>normalized</w:t>
      </w:r>
      <w:r>
        <w:t xml:space="preserve"> RN</w:t>
      </w:r>
      <w:r w:rsidR="00FC4EB7">
        <w:t xml:space="preserve">A by the length of a transcript as an </w:t>
      </w:r>
      <w:r>
        <w:t>estimate of RNA detection efficiency, for a particular experiment. This resulted in a correlation coefficient of ~0.6 between proteins and their transcripts</w:t>
      </w:r>
      <w:ins w:id="262" w:author="Claus Wilke" w:date="2014-09-22T21:28:00Z">
        <w:r w:rsidR="008837BE">
          <w:t xml:space="preserve">, a finding </w:t>
        </w:r>
      </w:ins>
      <w:del w:id="263" w:author="Claus Wilke" w:date="2014-09-22T21:28:00Z">
        <w:r w:rsidDel="008837BE">
          <w:delText xml:space="preserve"> which is </w:delText>
        </w:r>
      </w:del>
      <w:r>
        <w:t>on the high end for such correlation measurements. Th</w:t>
      </w:r>
      <w:ins w:id="264" w:author="Claus Wilke" w:date="2014-09-22T21:29:00Z">
        <w:r w:rsidR="008837BE">
          <w:t xml:space="preserve">us, </w:t>
        </w:r>
      </w:ins>
      <w:del w:id="265" w:author="Claus Wilke" w:date="2014-09-22T21:29:00Z">
        <w:r w:rsidDel="008837BE">
          <w:delText xml:space="preserve">is </w:delText>
        </w:r>
        <w:r w:rsidR="00FC4EB7" w:rsidDel="008837BE">
          <w:delText xml:space="preserve">suggests that </w:delText>
        </w:r>
      </w:del>
      <w:r w:rsidR="00FC4EB7">
        <w:t xml:space="preserve">even straightforward </w:t>
      </w:r>
      <w:r>
        <w:t>means of correcting our experimental bias can potentially lead to reason</w:t>
      </w:r>
      <w:r>
        <w:t>a</w:t>
      </w:r>
      <w:r>
        <w:t>ble comparison</w:t>
      </w:r>
      <w:r w:rsidR="00FC4EB7">
        <w:t>s of levels between individual RNAs or</w:t>
      </w:r>
      <w:r>
        <w:t xml:space="preserve"> proteins. </w:t>
      </w:r>
    </w:p>
    <w:p w14:paraId="03CC7E89" w14:textId="77777777" w:rsidR="001A7C5B" w:rsidRDefault="001A7C5B" w:rsidP="001A7C5B">
      <w:pPr>
        <w:pStyle w:val="NoSpacing"/>
      </w:pPr>
    </w:p>
    <w:p w14:paraId="571F0358" w14:textId="73E88771" w:rsidR="001A7C5B" w:rsidRDefault="001A7C5B" w:rsidP="001A7C5B">
      <w:pPr>
        <w:pStyle w:val="NoSpacing"/>
      </w:pPr>
      <w:r>
        <w:t>Though the stepwise linear function</w:t>
      </w:r>
      <w:ins w:id="266" w:author="Claus Wilke" w:date="2014-09-22T21:29:00Z">
        <w:r w:rsidR="008837BE">
          <w:t xml:space="preserve"> we used</w:t>
        </w:r>
      </w:ins>
      <w:r>
        <w:t xml:space="preserve"> used for modeling works for a majority of our expression profiles, in so</w:t>
      </w:r>
      <w:r w:rsidR="00FC4EB7">
        <w:t>me cases it over</w:t>
      </w:r>
      <w:ins w:id="267" w:author="Claus Wilke" w:date="2014-09-22T21:29:00Z">
        <w:r w:rsidR="008837BE">
          <w:t>-</w:t>
        </w:r>
      </w:ins>
      <w:del w:id="268" w:author="Claus Wilke" w:date="2014-09-22T21:29:00Z">
        <w:r w:rsidR="00FC4EB7" w:rsidDel="008837BE">
          <w:delText xml:space="preserve"> </w:delText>
        </w:r>
      </w:del>
      <w:r w:rsidR="00FC4EB7">
        <w:t xml:space="preserve">fits the data </w:t>
      </w:r>
      <w:r>
        <w:t>and in other cases the function is u</w:t>
      </w:r>
      <w:r>
        <w:t>n</w:t>
      </w:r>
      <w:r>
        <w:t xml:space="preserve">able to </w:t>
      </w:r>
      <w:r w:rsidR="00FC4EB7">
        <w:t xml:space="preserve">capture the underlying behavior. </w:t>
      </w:r>
      <w:r>
        <w:t>An example of a profile that may be u</w:t>
      </w:r>
      <w:r>
        <w:t>n</w:t>
      </w:r>
      <w:r>
        <w:t>der</w:t>
      </w:r>
      <w:ins w:id="269" w:author="Claus Wilke" w:date="2014-09-22T21:29:00Z">
        <w:r w:rsidR="008837BE">
          <w:t>-</w:t>
        </w:r>
      </w:ins>
      <w:del w:id="270" w:author="Claus Wilke" w:date="2014-09-22T21:29:00Z">
        <w:r w:rsidDel="008837BE">
          <w:delText xml:space="preserve"> </w:delText>
        </w:r>
      </w:del>
      <w:r w:rsidR="00FC4EB7">
        <w:t>constrained</w:t>
      </w:r>
      <w:r>
        <w:t xml:space="preserve"> is a gene that is up</w:t>
      </w:r>
      <w:ins w:id="271" w:author="Claus Wilke" w:date="2014-09-22T21:29:00Z">
        <w:r w:rsidR="008837BE">
          <w:t>-</w:t>
        </w:r>
      </w:ins>
      <w:del w:id="272" w:author="Claus Wilke" w:date="2014-09-22T21:29:00Z">
        <w:r w:rsidDel="008837BE">
          <w:delText>,</w:delText>
        </w:r>
      </w:del>
      <w:r>
        <w:t xml:space="preserve"> or down</w:t>
      </w:r>
      <w:ins w:id="273" w:author="Claus Wilke" w:date="2014-09-22T21:29:00Z">
        <w:r w:rsidR="008837BE">
          <w:t>-</w:t>
        </w:r>
      </w:ins>
      <w:del w:id="274" w:author="Claus Wilke" w:date="2014-09-22T21:29:00Z">
        <w:r w:rsidDel="008837BE">
          <w:delText xml:space="preserve">, </w:delText>
        </w:r>
      </w:del>
      <w:r>
        <w:t>regulated without further changes to expre</w:t>
      </w:r>
      <w:r>
        <w:t>s</w:t>
      </w:r>
      <w:r>
        <w:t xml:space="preserve">sion. In this case the free time parameters </w:t>
      </w:r>
      <w:r w:rsidRPr="00B9696F">
        <w:rPr>
          <w:i/>
          <w:rPrChange w:id="275" w:author="Claus Wilke" w:date="2014-09-21T19:30:00Z">
            <w:rPr/>
          </w:rPrChange>
        </w:rPr>
        <w:t>t</w:t>
      </w:r>
      <w:r>
        <w:t>2</w:t>
      </w:r>
      <w:ins w:id="276" w:author="Claus Wilke" w:date="2014-09-22T21:29:00Z">
        <w:r w:rsidR="008837BE">
          <w:t xml:space="preserve"> through </w:t>
        </w:r>
      </w:ins>
      <w:del w:id="277" w:author="Claus Wilke" w:date="2014-09-22T21:29:00Z">
        <w:r w:rsidDel="008837BE">
          <w:delText>-</w:delText>
        </w:r>
      </w:del>
      <w:r w:rsidRPr="00B9696F">
        <w:rPr>
          <w:i/>
          <w:rPrChange w:id="278" w:author="Claus Wilke" w:date="2014-09-21T19:30:00Z">
            <w:rPr/>
          </w:rPrChange>
        </w:rPr>
        <w:t>t</w:t>
      </w:r>
      <w:r>
        <w:t xml:space="preserve">4, along with amplitude parameter </w:t>
      </w:r>
      <w:r w:rsidRPr="00B9696F">
        <w:rPr>
          <w:i/>
          <w:rPrChange w:id="279" w:author="Claus Wilke" w:date="2014-09-21T19:30:00Z">
            <w:rPr/>
          </w:rPrChange>
        </w:rPr>
        <w:t>A</w:t>
      </w:r>
      <w:r>
        <w:t xml:space="preserve">2, may be under-constrained. Even in this case, however, the parameters </w:t>
      </w:r>
      <w:r w:rsidRPr="00B9696F">
        <w:rPr>
          <w:i/>
          <w:rPrChange w:id="280" w:author="Claus Wilke" w:date="2014-09-21T19:30:00Z">
            <w:rPr/>
          </w:rPrChange>
        </w:rPr>
        <w:t>t</w:t>
      </w:r>
      <w:r>
        <w:t xml:space="preserve">1, </w:t>
      </w:r>
      <w:r w:rsidRPr="00B9696F">
        <w:rPr>
          <w:i/>
          <w:rPrChange w:id="281" w:author="Claus Wilke" w:date="2014-09-21T19:30:00Z">
            <w:rPr/>
          </w:rPrChange>
        </w:rPr>
        <w:t>t</w:t>
      </w:r>
      <w:r>
        <w:t>2+</w:t>
      </w:r>
      <w:r w:rsidRPr="00B9696F">
        <w:rPr>
          <w:i/>
          <w:rPrChange w:id="282" w:author="Claus Wilke" w:date="2014-09-21T19:30:00Z">
            <w:rPr/>
          </w:rPrChange>
        </w:rPr>
        <w:t>t</w:t>
      </w:r>
      <w:r>
        <w:t>3+</w:t>
      </w:r>
      <w:r w:rsidRPr="00B9696F">
        <w:rPr>
          <w:i/>
          <w:rPrChange w:id="283" w:author="Claus Wilke" w:date="2014-09-21T19:30:00Z">
            <w:rPr/>
          </w:rPrChange>
        </w:rPr>
        <w:t>t</w:t>
      </w:r>
      <w:r>
        <w:t xml:space="preserve">4, </w:t>
      </w:r>
      <w:r w:rsidRPr="00B9696F">
        <w:rPr>
          <w:i/>
          <w:rPrChange w:id="284" w:author="Claus Wilke" w:date="2014-09-21T19:31:00Z">
            <w:rPr/>
          </w:rPrChange>
        </w:rPr>
        <w:t>A</w:t>
      </w:r>
      <w:r>
        <w:t>1</w:t>
      </w:r>
      <w:ins w:id="285" w:author="Claus Wilke" w:date="2014-09-21T19:31:00Z">
        <w:r w:rsidR="00B9696F">
          <w:t>,</w:t>
        </w:r>
      </w:ins>
      <w:r>
        <w:t xml:space="preserve"> and </w:t>
      </w:r>
      <w:r w:rsidRPr="00B9696F">
        <w:rPr>
          <w:i/>
          <w:rPrChange w:id="286" w:author="Claus Wilke" w:date="2014-09-21T19:31:00Z">
            <w:rPr/>
          </w:rPrChange>
        </w:rPr>
        <w:t>A</w:t>
      </w:r>
      <w:r>
        <w:t>3 are still well constrained, providing enough information to reliably sort the</w:t>
      </w:r>
      <w:r w:rsidR="00FC4EB7">
        <w:t xml:space="preserve"> profiles based upon behavior.  More complicated behavio</w:t>
      </w:r>
      <w:bookmarkStart w:id="287" w:name="_GoBack"/>
      <w:bookmarkEnd w:id="287"/>
      <w:r w:rsidR="00FC4EB7">
        <w:t xml:space="preserve">r, such as multiple peaks separated in time, </w:t>
      </w:r>
      <w:r w:rsidR="008F0DD3">
        <w:t>can</w:t>
      </w:r>
      <w:ins w:id="288" w:author="Claus Wilke" w:date="2014-09-21T19:31:00Z">
        <w:r w:rsidR="009C2E15">
          <w:t>not</w:t>
        </w:r>
      </w:ins>
      <w:del w:id="289" w:author="Claus Wilke" w:date="2014-09-21T19:31:00Z">
        <w:r w:rsidR="008F0DD3" w:rsidDel="009C2E15">
          <w:delText>’t</w:delText>
        </w:r>
      </w:del>
      <w:r w:rsidR="008F0DD3">
        <w:t xml:space="preserve"> be captured by our function. T</w:t>
      </w:r>
      <w:r w:rsidR="00FC4EB7">
        <w:t>he presence of these</w:t>
      </w:r>
      <w:r w:rsidR="008F0DD3">
        <w:t xml:space="preserve"> more complicated beha</w:t>
      </w:r>
      <w:r w:rsidR="008F0DD3">
        <w:t>v</w:t>
      </w:r>
      <w:r w:rsidR="008F0DD3">
        <w:t>iors</w:t>
      </w:r>
      <w:r w:rsidR="00FC4EB7">
        <w:t xml:space="preserve"> was rare enough </w:t>
      </w:r>
      <w:r w:rsidR="008F0DD3">
        <w:t>as to not warrant special consideration.</w:t>
      </w:r>
    </w:p>
    <w:p w14:paraId="5BD01BF0" w14:textId="77777777" w:rsidR="005A50CF" w:rsidRDefault="00BA5B3C" w:rsidP="005A50CF">
      <w:pPr>
        <w:pStyle w:val="Heading1"/>
      </w:pPr>
      <w:r>
        <w:t>Methods</w:t>
      </w:r>
    </w:p>
    <w:p w14:paraId="59CC9F47" w14:textId="77777777" w:rsidR="005A50CF" w:rsidRDefault="00BA5B3C" w:rsidP="005A50CF">
      <w:pPr>
        <w:pStyle w:val="Heading2"/>
      </w:pPr>
      <w:r>
        <w:t>Growth procedure</w:t>
      </w:r>
    </w:p>
    <w:p w14:paraId="1A073F83" w14:textId="77777777" w:rsidR="005A50CF" w:rsidRDefault="00BA5B3C" w:rsidP="00A3644C">
      <w:pPr>
        <w:pStyle w:val="NoSpacing"/>
      </w:pPr>
      <w:r>
        <w:rPr>
          <w:i/>
          <w:iCs/>
        </w:rPr>
        <w:t xml:space="preserve">E. </w:t>
      </w:r>
      <w:proofErr w:type="gramStart"/>
      <w:r>
        <w:rPr>
          <w:i/>
          <w:iCs/>
        </w:rPr>
        <w:t>coli</w:t>
      </w:r>
      <w:proofErr w:type="gramEnd"/>
      <w:r w:rsidR="00B50EB1">
        <w:rPr>
          <w:i/>
          <w:iCs/>
        </w:rPr>
        <w:t xml:space="preserve"> </w:t>
      </w:r>
      <w:r w:rsidR="00B50EB1" w:rsidRPr="00B50EB1">
        <w:rPr>
          <w:iCs/>
        </w:rPr>
        <w:t>B</w:t>
      </w:r>
      <w:r w:rsidRPr="00B50EB1">
        <w:rPr>
          <w:iCs/>
        </w:rPr>
        <w:t xml:space="preserve"> REL606</w:t>
      </w:r>
      <w:r>
        <w:t xml:space="preserve"> was inoculated from freezer stock in 50mL DM500 and incubated at 37C overnight. 500 </w:t>
      </w:r>
      <w:proofErr w:type="spellStart"/>
      <w:r>
        <w:t>uL</w:t>
      </w:r>
      <w:proofErr w:type="spellEnd"/>
      <w:r>
        <w:t xml:space="preserve"> of the overnight culture was diluted in 50mL of DM500 at 37C and grown for 24hrs. On the day of the experiment, 500UL of the 24hr culture was added to 10 flasks containing 50mL DM500 each, grown at 37C. At each time point 1ml was removed from the flasks, washed with 0.7% </w:t>
      </w:r>
      <w:proofErr w:type="gramStart"/>
      <w:r>
        <w:t>NACL,</w:t>
      </w:r>
      <w:proofErr w:type="gramEnd"/>
      <w:r>
        <w:t xml:space="preserve"> spun down, the supernatant was removed, and the remai</w:t>
      </w:r>
      <w:r>
        <w:t>n</w:t>
      </w:r>
      <w:r>
        <w:t>ing cell pellet was flash frozen using liquid nitrogen and stored at –80C.</w:t>
      </w:r>
    </w:p>
    <w:p w14:paraId="231C3A77" w14:textId="77777777" w:rsidR="005A50CF" w:rsidRDefault="00BA5B3C" w:rsidP="005A50CF">
      <w:pPr>
        <w:pStyle w:val="Heading2"/>
      </w:pPr>
      <w:proofErr w:type="spellStart"/>
      <w:r>
        <w:t>RNAseq</w:t>
      </w:r>
      <w:proofErr w:type="spellEnd"/>
    </w:p>
    <w:p w14:paraId="0CFBB1B6" w14:textId="77777777" w:rsidR="005A50CF" w:rsidRDefault="00BA5B3C" w:rsidP="00A3644C">
      <w:pPr>
        <w:pStyle w:val="NoSpacing"/>
      </w:pPr>
      <w:r>
        <w:t xml:space="preserve">Total RNA was isolated from cell pellets using </w:t>
      </w:r>
      <w:proofErr w:type="spellStart"/>
      <w:r>
        <w:t>RNAsnap</w:t>
      </w:r>
      <w:proofErr w:type="spellEnd"/>
      <w:r>
        <w:t xml:space="preserve"> </w:t>
      </w:r>
      <w:proofErr w:type="gramStart"/>
      <w:r w:rsidRPr="00795F8F">
        <w:t>method</w:t>
      </w:r>
      <w:bookmarkStart w:id="290" w:name="__UnoMark__1956_580114490"/>
      <w:r w:rsidR="00264ECA" w:rsidRPr="00795F8F">
        <w:t xml:space="preserve"> </w:t>
      </w:r>
      <w:bookmarkStart w:id="291" w:name="__UnoMark__1842_580114490"/>
      <w:bookmarkStart w:id="292" w:name="ZOTERO_BREF_BMoCbG55xRrj"/>
      <w:bookmarkEnd w:id="290"/>
      <w:bookmarkEnd w:id="291"/>
      <w:bookmarkEnd w:id="292"/>
      <w:r w:rsidR="002C1CF2" w:rsidRPr="00795F8F">
        <w:t>.</w:t>
      </w:r>
      <w:proofErr w:type="gramEnd"/>
      <w:r w:rsidRPr="00795F8F">
        <w:t xml:space="preserve"> After</w:t>
      </w:r>
      <w:r>
        <w:t xml:space="preserve"> extraction, RNA was ethanol precipitated and </w:t>
      </w:r>
      <w:proofErr w:type="spellStart"/>
      <w:r>
        <w:t>resuspended</w:t>
      </w:r>
      <w:proofErr w:type="spellEnd"/>
      <w:r>
        <w:t xml:space="preserve"> in 100ul ultra pure water. The RNA was then cleaned and </w:t>
      </w:r>
      <w:proofErr w:type="spellStart"/>
      <w:r>
        <w:t>DNase</w:t>
      </w:r>
      <w:proofErr w:type="spellEnd"/>
      <w:r>
        <w:t xml:space="preserve"> treated using </w:t>
      </w:r>
      <w:proofErr w:type="spellStart"/>
      <w:r>
        <w:t>Zymo</w:t>
      </w:r>
      <w:proofErr w:type="spellEnd"/>
      <w:r>
        <w:t xml:space="preserve"> Clean and Concentrator 25 (</w:t>
      </w:r>
      <w:proofErr w:type="spellStart"/>
      <w:r>
        <w:t>Zymo</w:t>
      </w:r>
      <w:proofErr w:type="spellEnd"/>
      <w:r>
        <w:t xml:space="preserve"> Research). RNA was then </w:t>
      </w:r>
      <w:r>
        <w:lastRenderedPageBreak/>
        <w:t xml:space="preserve">eluted in 50ul ultra pure water. Total RNA concentration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Ribosomal RNA was depleted using Gram-negative bact</w:t>
      </w:r>
      <w:r>
        <w:t>e</w:t>
      </w:r>
      <w:r>
        <w:t xml:space="preserve">ria </w:t>
      </w:r>
      <w:proofErr w:type="spellStart"/>
      <w:r>
        <w:t>RiboZero</w:t>
      </w:r>
      <w:proofErr w:type="spellEnd"/>
      <w:r>
        <w:t xml:space="preserve"> </w:t>
      </w:r>
      <w:proofErr w:type="spellStart"/>
      <w:r>
        <w:t>rRNA</w:t>
      </w:r>
      <w:proofErr w:type="spellEnd"/>
      <w:r>
        <w:t xml:space="preserve"> removal kit (</w:t>
      </w:r>
      <w:proofErr w:type="spellStart"/>
      <w:r>
        <w:t>Epicentre</w:t>
      </w:r>
      <w:proofErr w:type="spellEnd"/>
      <w:r>
        <w:t>). After depletion the RNA was ethanol precipita</w:t>
      </w:r>
      <w:r>
        <w:t>t</w:t>
      </w:r>
      <w:r>
        <w:t xml:space="preserve">ed and </w:t>
      </w:r>
      <w:proofErr w:type="spellStart"/>
      <w:r>
        <w:t>resuspended</w:t>
      </w:r>
      <w:proofErr w:type="spellEnd"/>
      <w:r>
        <w:t xml:space="preserve"> in 20ul ultra pure water. RNA concentration was determined using </w:t>
      </w:r>
      <w:proofErr w:type="spellStart"/>
      <w:r>
        <w:t>Qubit</w:t>
      </w:r>
      <w:proofErr w:type="spellEnd"/>
      <w:r>
        <w:t xml:space="preserve"> 2.0 </w:t>
      </w:r>
      <w:proofErr w:type="spellStart"/>
      <w:r>
        <w:t>Fluorometer</w:t>
      </w:r>
      <w:proofErr w:type="spellEnd"/>
      <w:r>
        <w:t xml:space="preserve"> (Life Technologies).</w:t>
      </w:r>
      <w:r w:rsidR="00E849A7">
        <w:t xml:space="preserve"> </w:t>
      </w:r>
      <w:r>
        <w:t xml:space="preserve">RNA was then fragmented to approximately 250 </w:t>
      </w:r>
      <w:proofErr w:type="spellStart"/>
      <w:r>
        <w:t>bp</w:t>
      </w:r>
      <w:proofErr w:type="spellEnd"/>
      <w:r>
        <w:t xml:space="preserve"> using </w:t>
      </w:r>
      <w:proofErr w:type="spellStart"/>
      <w:r>
        <w:t>NEBNext</w:t>
      </w:r>
      <w:proofErr w:type="spellEnd"/>
      <w:r>
        <w:t xml:space="preserve"> Magnesium RNA Fragmentation Module (New England </w:t>
      </w:r>
      <w:proofErr w:type="spellStart"/>
      <w:r>
        <w:t>Biolabs</w:t>
      </w:r>
      <w:proofErr w:type="spellEnd"/>
      <w:r>
        <w:t xml:space="preserve">). After fragmentation the RNA was ethanol precipitated and </w:t>
      </w:r>
      <w:proofErr w:type="spellStart"/>
      <w:r>
        <w:t>resuspended</w:t>
      </w:r>
      <w:proofErr w:type="spellEnd"/>
      <w:r>
        <w:t xml:space="preserve"> in 20ul ultra pure water. After fragmentation, the RNA was Kinase treated using T4 PNK (New England </w:t>
      </w:r>
      <w:proofErr w:type="spellStart"/>
      <w:r>
        <w:t>Biolabs</w:t>
      </w:r>
      <w:proofErr w:type="spellEnd"/>
      <w:r>
        <w:t xml:space="preserve">). The RNA was ethanol precipitated and </w:t>
      </w:r>
      <w:proofErr w:type="spellStart"/>
      <w:r>
        <w:t>resuspended</w:t>
      </w:r>
      <w:proofErr w:type="spellEnd"/>
      <w:r>
        <w:t xml:space="preserve"> in 20ul ultra pure water. Library prepar</w:t>
      </w:r>
      <w:r>
        <w:t>a</w:t>
      </w:r>
      <w:r>
        <w:t xml:space="preserve">tion was done using </w:t>
      </w:r>
      <w:proofErr w:type="spellStart"/>
      <w:r>
        <w:t>NEBNext</w:t>
      </w:r>
      <w:proofErr w:type="spellEnd"/>
      <w:r>
        <w:t xml:space="preserve"> Small RNA Library Prep Set for </w:t>
      </w:r>
      <w:proofErr w:type="spellStart"/>
      <w:r>
        <w:t>Illumina</w:t>
      </w:r>
      <w:proofErr w:type="spellEnd"/>
      <w:r>
        <w:t>, Multiplex Compat</w:t>
      </w:r>
      <w:r>
        <w:t>i</w:t>
      </w:r>
      <w:r>
        <w:t xml:space="preserve">ble (New England </w:t>
      </w:r>
      <w:proofErr w:type="spellStart"/>
      <w:r>
        <w:t>Biolabs</w:t>
      </w:r>
      <w:proofErr w:type="spellEnd"/>
      <w:r>
        <w:t xml:space="preserve">). Each sample was multiplexed using </w:t>
      </w:r>
      <w:proofErr w:type="spellStart"/>
      <w:r>
        <w:t>NEBNext</w:t>
      </w:r>
      <w:proofErr w:type="spellEnd"/>
      <w:r>
        <w:t xml:space="preserve"> Multiplex </w:t>
      </w:r>
      <w:proofErr w:type="spellStart"/>
      <w:r>
        <w:t>Oligos</w:t>
      </w:r>
      <w:proofErr w:type="spellEnd"/>
      <w:r>
        <w:t xml:space="preserve"> for </w:t>
      </w:r>
      <w:proofErr w:type="spellStart"/>
      <w:r>
        <w:t>Illumina</w:t>
      </w:r>
      <w:proofErr w:type="spellEnd"/>
      <w:r>
        <w:t xml:space="preserve"> (New England </w:t>
      </w:r>
      <w:proofErr w:type="spellStart"/>
      <w:r>
        <w:t>Biolabs</w:t>
      </w:r>
      <w:proofErr w:type="spellEnd"/>
      <w:r>
        <w:t>). After library preparation samples were ethanol preci</w:t>
      </w:r>
      <w:r>
        <w:t>p</w:t>
      </w:r>
      <w:r>
        <w:t xml:space="preserve">itated and then run on a 4% </w:t>
      </w:r>
      <w:proofErr w:type="spellStart"/>
      <w:r>
        <w:t>agarose</w:t>
      </w:r>
      <w:proofErr w:type="spellEnd"/>
      <w:r>
        <w:t xml:space="preserve"> gel. All DNA greater than 100 </w:t>
      </w:r>
      <w:proofErr w:type="spellStart"/>
      <w:r>
        <w:t>bp</w:t>
      </w:r>
      <w:proofErr w:type="spellEnd"/>
      <w:r>
        <w:t xml:space="preserve"> was excised and cleaned using </w:t>
      </w:r>
      <w:proofErr w:type="spellStart"/>
      <w:r>
        <w:t>Zymoclean</w:t>
      </w:r>
      <w:proofErr w:type="spellEnd"/>
      <w:r>
        <w:t xml:space="preserve"> Gel DNA Recovery kit (</w:t>
      </w:r>
      <w:proofErr w:type="spellStart"/>
      <w:r>
        <w:t>Zymo</w:t>
      </w:r>
      <w:proofErr w:type="spellEnd"/>
      <w:r>
        <w:t xml:space="preserve"> Research).</w:t>
      </w:r>
      <w:r w:rsidR="00795F8F">
        <w:t xml:space="preserve"> </w:t>
      </w:r>
      <w:r>
        <w:t>Final library concentr</w:t>
      </w:r>
      <w:r>
        <w:t>a</w:t>
      </w:r>
      <w:r>
        <w:t xml:space="preserve">tion was determined using </w:t>
      </w:r>
      <w:proofErr w:type="spellStart"/>
      <w:r>
        <w:t>Qubit</w:t>
      </w:r>
      <w:proofErr w:type="spellEnd"/>
      <w:r>
        <w:t xml:space="preserve"> 2.0 </w:t>
      </w:r>
      <w:proofErr w:type="spellStart"/>
      <w:r>
        <w:t>Fluorometer</w:t>
      </w:r>
      <w:proofErr w:type="spellEnd"/>
      <w:r>
        <w:t xml:space="preserve"> (Life Technologies).</w:t>
      </w:r>
      <w:r w:rsidR="00264ECA">
        <w:t xml:space="preserve"> </w:t>
      </w:r>
      <w:r>
        <w:t>Libraries were s</w:t>
      </w:r>
      <w:r>
        <w:t>e</w:t>
      </w:r>
      <w:r>
        <w:t xml:space="preserve">quenced using an </w:t>
      </w:r>
      <w:proofErr w:type="spellStart"/>
      <w:r>
        <w:t>Illumina</w:t>
      </w:r>
      <w:proofErr w:type="spellEnd"/>
      <w:r>
        <w:t xml:space="preserve"> </w:t>
      </w:r>
      <w:proofErr w:type="spellStart"/>
      <w:r>
        <w:t>HiSeq</w:t>
      </w:r>
      <w:proofErr w:type="spellEnd"/>
      <w:r>
        <w:t xml:space="preserve"> 2500 at the Genomic Sequencing and Analysis Facility (GSAF) at the University of Texas at Austin.</w:t>
      </w:r>
    </w:p>
    <w:p w14:paraId="2EDD5BB9" w14:textId="77777777" w:rsidR="00A3644C" w:rsidRDefault="00A3644C" w:rsidP="00A3644C">
      <w:pPr>
        <w:pStyle w:val="NoSpacing"/>
      </w:pPr>
    </w:p>
    <w:p w14:paraId="7D14A26B" w14:textId="77777777" w:rsidR="005A50CF" w:rsidRPr="005A50CF" w:rsidRDefault="00BA5B3C" w:rsidP="00A3644C">
      <w:pPr>
        <w:pStyle w:val="NoSpacing"/>
      </w:pPr>
      <w:r>
        <w:t>For RNA-</w:t>
      </w:r>
      <w:proofErr w:type="spellStart"/>
      <w:r>
        <w:t>seq</w:t>
      </w:r>
      <w:proofErr w:type="spellEnd"/>
      <w:r>
        <w:t xml:space="preserve"> analysis, we used our own custom analysis pipeline using the REL606 Esch</w:t>
      </w:r>
      <w:r>
        <w:t>e</w:t>
      </w:r>
      <w:r>
        <w:t xml:space="preserve">richia coli B strain genome as the reference </w:t>
      </w:r>
      <w:r w:rsidRPr="00795F8F">
        <w:t xml:space="preserve">sequence </w:t>
      </w:r>
      <w:bookmarkStart w:id="293" w:name="__UnoMark__1843_580114490"/>
      <w:bookmarkStart w:id="294" w:name="ZOTERO_BREF_bgase0I5G9c5"/>
      <w:bookmarkEnd w:id="293"/>
      <w:bookmarkEnd w:id="294"/>
      <w:r w:rsidR="00207439" w:rsidRPr="00795F8F">
        <w:fldChar w:fldCharType="begin"/>
      </w:r>
      <w:r w:rsidR="006C6960" w:rsidRPr="00795F8F">
        <w:instrText xml:space="preserve"> ADDIN ZOTERO_ITEM CSL_CITATION {"citationID":"145ebmbo0u","properties":{"formattedCitation":"(Jeong et al., 2009)","plainCitation":"(Jeong et al., 2009)"},"citationItems":[{"id":72,"uris":["http://zotero.org/users/2021925/items/AWXN6SF9"],"uri":["http://zotero.org/users/2021925/items/AWXN6SF9"],"itemData":{"id":72,"type":"article-journal","title":"Genome Sequences of Escherichia coli B strains REL606 and BL21(DE3)","container-title":"Journal of Molecular Biology","page":"644-652","volume":"394","issue":"4","source":"ScienceDirect","abstract":"Escherichia coli K-12 and B have been the subjects of classical experiments from which much of our understanding of molecular genetics has emerged. We present here complete genome sequences of two E. coli B strains, REL606, used in a long-term evolution experiment, and BL21(DE3), widely used to express recombinant proteins. The two genomes differ in length by 72,304 bp and have 426 single base pair differences, a seemingly large difference for laboratory strains having a common ancestor within the last 67 years. Transpositions by IS1 and IS150 have occurred in both lineages. Integration of the DE3 prophage in BL21(DE3) apparently displaced a defective prophage in the λ attachment site of B. As might have been anticipated from the many genetic and biochemical experiments comparing B and K-12 over the years, the B genomes are similar in size and organization to the genome of E. coli K-12 MG1655 and have &amp;gt; 99% sequence identity over </w:instrText>
      </w:r>
      <w:r w:rsidR="006C6960" w:rsidRPr="00795F8F">
        <w:rPr>
          <w:rFonts w:ascii="Monaco" w:hAnsi="Monaco" w:cs="Monaco"/>
        </w:rPr>
        <w:instrText>∼</w:instrText>
      </w:r>
      <w:r w:rsidR="006C6960" w:rsidRPr="00795F8F">
        <w:instrText xml:space="preserve"> 92% of their genomes. E. coli B and K-12 differ considerably in distribution of IS elements and in location and composition of larger mobile elements. An unexpected difference is the absence of a large cluster of flagella genes in B, due to a 41 kbp IS1-mediated deletion. Gene clusters that specify the LPS core, O antigen, and restriction enzymes differ substantially, presumably because of horizontal transfer. Comparative analysis of 32 independently isolated E. coli and Shigella genomes, both commensals and pathogenic strains, identifies a minimal set of genes in common plus many strain-specific genes that constitute a large E. coli pan-genome.","DOI":"10.1016/j.jmb.2009.09.052","ISSN":"0022-2836","journalAbbreviation":"Journal of Molecular Biology","author":[{"family":"Jeong","given":"Haeyoung"},{"family":"Barbe","given":"Valérie"},{"family":"Lee","given":"Choong Hoon"},{"family":"Vallenet","given":"David"},{"family":"Yu","given":"Dong Su"},{"family":"Choi","given":"Sang-Haeng"},{"family":"Couloux","given":"Arnaud"},{"family":"Lee","given":"Seung-Won"},{"family":"Yoon","given":"Sung Ho"},{"family":"Cattolico","given":"Laurence"},{"family":"Hur","given":"Cheol-Goo"},{"family":"Park","given":"Hong-Seog"},{"family":"Ségurens","given":"Béatrice"},{"family":"Kim","given":"Sun Chang"},{"family":"Oh","given":"Tae Kwang"},{"family":"Lenski","given":"Richard E."},{"family":"Studier","given":"F. William"},{"family":"Daegelen","given":"Patrick"},{"family":"Kim","given":"Jihyun F."}],"issued":{"date-parts":[["2009",12,11]]},"accessed":{"date-parts":[["2014",8,15]]}}}],"schema":"https://github.com/citation-style-language/schema/raw/master/csl-citation.json"} </w:instrText>
      </w:r>
      <w:r w:rsidR="00207439" w:rsidRPr="00795F8F">
        <w:fldChar w:fldCharType="separate"/>
      </w:r>
      <w:r w:rsidR="006C6960" w:rsidRPr="00795F8F">
        <w:t>(Jeong et al., 2009)</w:t>
      </w:r>
      <w:r w:rsidR="00207439" w:rsidRPr="00795F8F">
        <w:fldChar w:fldCharType="end"/>
      </w:r>
      <w:r w:rsidR="002C1CF2" w:rsidRPr="00795F8F">
        <w:t>.</w:t>
      </w:r>
      <w:r w:rsidRPr="00795F8F">
        <w:t xml:space="preserve"> Prior to mapping, all of the single-end reads have had th</w:t>
      </w:r>
      <w:r w:rsidR="00264ECA" w:rsidRPr="00795F8F">
        <w:t>e adapters trimmed using FLEXBAR</w:t>
      </w:r>
      <w:r w:rsidRPr="00795F8F">
        <w:t xml:space="preserve"> 2.31</w:t>
      </w:r>
      <w:bookmarkStart w:id="295" w:name="__UnoMark__1964_580114490"/>
      <w:r w:rsidR="00264ECA" w:rsidRPr="00795F8F">
        <w:t xml:space="preserve"> </w:t>
      </w:r>
      <w:bookmarkStart w:id="296" w:name="__UnoMark__1844_580114490"/>
      <w:bookmarkStart w:id="297" w:name="ZOTERO_BREF_2DeZH8Qq5rmA"/>
      <w:bookmarkEnd w:id="295"/>
      <w:bookmarkEnd w:id="296"/>
      <w:bookmarkEnd w:id="297"/>
      <w:r w:rsidR="00207439" w:rsidRPr="00795F8F">
        <w:fldChar w:fldCharType="begin"/>
      </w:r>
      <w:r w:rsidR="006C6960" w:rsidRPr="00795F8F">
        <w:instrText xml:space="preserve"> ADDIN ZOTERO_ITEM CSL_CITATION {"citationID":"18ifua9lst","properties":{"formattedCitation":"(Dodt et al., 2012)","plainCitation":"(Dodt et al., 2012)"},"citationItems":[{"id":74,"uris":["http://zotero.org/users/2021925/items/9JP5NPQE"],"uri":["http://zotero.org/users/2021925/items/9JP5NPQE"],"itemData":{"id":74,"type":"article-journal","title":"FLEXBAR—Flexible Barcode and Adapter Processing for Next-Generation Sequencing Platforms","container-title":"Biology","page":"895-905","volume":"1","issue":"3","source":"www.mdpi.com","abstract":"Quantitative and systems biology approaches benefit from the unprecedented depth of next-generation sequencing. A typical experiment yields millions of short reads, which oftentimes carry particular sequence tags. These tags may be: (a) specific to the sequencing platform and library construction method (e.g., adapter sequences); (b) have been introduced by experimental design (e.g., sample barcodes); or (c) constitute some biological signal (e.g., splice leader sequences in nematodes). Our software FLEXBAR enables accurate recognition, sorting and trimming of sequence tags with maximal flexibility, based on exact overlap sequence alignment. The software supports data formats from all current sequencing platforms, including color-space reads. FLEXBAR maintains read pairings and processes separate barcode reads on demand. Our software facilitates the fine-grained adjustment of sequence tag detection parameters and search regions. FLEXBAR is a multi-threaded software and combines speed with precision. Even complex read processing scenarios might be executed with a single command line call. We demonstrate the utility of the software in terms of read mapping applications, library demultiplexing and splice leader detection. FLEXBAR and additional information is available for academic use from the website: http://sourceforge.net/projects/flexbar/.","DOI":"10.3390/biology1030895","language":"en","author":[{"family":"Dodt","given":"Matthias"},{"family":"Roehr","given":"Johannes T."},{"family":"Ahmed","given":"Rina"},{"family":"Dieterich","given":"Christoph"}],"issued":{"date-parts":[["2012",12,14]]},"accessed":{"date-parts":[["2014",8,15]]}}}],"schema":"https://github.com/citation-style-language/schema/raw/master/csl-citation.json"} </w:instrText>
      </w:r>
      <w:r w:rsidR="00207439" w:rsidRPr="00795F8F">
        <w:fldChar w:fldCharType="separate"/>
      </w:r>
      <w:r w:rsidR="006C6960" w:rsidRPr="00795F8F">
        <w:t>(Dodt et al., 2012)</w:t>
      </w:r>
      <w:r w:rsidR="00207439" w:rsidRPr="00795F8F">
        <w:fldChar w:fldCharType="end"/>
      </w:r>
      <w:r w:rsidR="002C1CF2" w:rsidRPr="00795F8F">
        <w:t>.</w:t>
      </w:r>
      <w:r w:rsidRPr="00795F8F">
        <w:t xml:space="preserve"> Mapping was </w:t>
      </w:r>
      <w:r w:rsidR="004B6E74" w:rsidRPr="00795F8F">
        <w:t>carried out using bowtie2 2.1.0</w:t>
      </w:r>
      <w:r w:rsidRPr="00795F8F">
        <w:t xml:space="preserve"> with</w:t>
      </w:r>
      <w:r w:rsidR="00264ECA" w:rsidRPr="00795F8F">
        <w:t xml:space="preserve"> the</w:t>
      </w:r>
      <w:r w:rsidRPr="00795F8F">
        <w:t xml:space="preserve"> –k 1 option to achieve one unique mapping location per read</w:t>
      </w:r>
      <w:bookmarkStart w:id="298" w:name="__UnoMark__1968_580114490"/>
      <w:r w:rsidR="00264ECA" w:rsidRPr="00795F8F">
        <w:t xml:space="preserve"> </w:t>
      </w:r>
      <w:bookmarkStart w:id="299" w:name="__UnoMark__1845_580114490"/>
      <w:bookmarkStart w:id="300" w:name="ZOTERO_BREF_vxqGDwOKtNIl"/>
      <w:bookmarkEnd w:id="298"/>
      <w:bookmarkEnd w:id="299"/>
      <w:bookmarkEnd w:id="300"/>
      <w:r w:rsidR="00207439" w:rsidRPr="00795F8F">
        <w:fldChar w:fldCharType="begin"/>
      </w:r>
      <w:r w:rsidR="006C6960" w:rsidRPr="00795F8F">
        <w:instrText xml:space="preserve"> ADDIN ZOTERO_ITEM CSL_CITATION {"citationID":"1r7vcf14tl","properties":{"formattedCitation":"(Langmead and Salzberg, 2012)","plainCitation":"(Langmead and Salzberg, 2012)"},"citationItems":[{"id":77,"uris":["http://zotero.org/users/2021925/items/TXR7E8SQ"],"uri":["http://zotero.org/users/2021925/items/TXR7E8SQ"],"itemData":{"id":77,"type":"article-journal","title":"Fast gapped-read alignment with Bowtie 2","container-title":"Nature Methods","page":"357-359","volume":"9","issue":"4","source":"www.nature.com","abstract":"As the rate of sequencing increases, greater throughput is demanded from read aligners. The full-text minute index is often used to make alignment very fast and memory-efficient, but the approach is ill-suited to finding longer, gapped alignments. Bowtie 2 combines the strengths of the full-text minute index with the flexibility and speed of hardware-accelerated dynamic programming algorithms to achieve a combination of high speed, sensitivity and accuracy.","DOI":"10.1038/nmeth.1923","ISSN":"1548-7091","journalAbbreviation":"Nat Meth","language":"en","author":[{"family":"Langmead","given":"Ben"},{"family":"Salzberg","given":"Steven L."}],"issued":{"date-parts":[["2012",4]]},"accessed":{"date-parts":[["2014",8,15]]}}}],"schema":"https://github.com/citation-style-language/schema/raw/master/csl-citation.json"} </w:instrText>
      </w:r>
      <w:r w:rsidR="00207439" w:rsidRPr="00795F8F">
        <w:fldChar w:fldCharType="separate"/>
      </w:r>
      <w:r w:rsidR="006C6960" w:rsidRPr="00795F8F">
        <w:t>(Langmead and Salzberg, 2012)</w:t>
      </w:r>
      <w:r w:rsidR="00207439" w:rsidRPr="00795F8F">
        <w:fldChar w:fldCharType="end"/>
      </w:r>
      <w:r w:rsidR="002C1CF2" w:rsidRPr="00795F8F">
        <w:t>.</w:t>
      </w:r>
      <w:r w:rsidRPr="00795F8F">
        <w:t xml:space="preserve"> Raw number of reads mapping per gene were counted using </w:t>
      </w:r>
      <w:proofErr w:type="spellStart"/>
      <w:r w:rsidRPr="00795F8F">
        <w:t>htseq</w:t>
      </w:r>
      <w:proofErr w:type="spellEnd"/>
      <w:r w:rsidRPr="00795F8F">
        <w:t>-count 0.6.0</w:t>
      </w:r>
      <w:bookmarkStart w:id="301" w:name="__UnoMark__1972_580114490"/>
      <w:r w:rsidR="00264ECA" w:rsidRPr="00795F8F">
        <w:t xml:space="preserve"> </w:t>
      </w:r>
      <w:bookmarkStart w:id="302" w:name="__UnoMark__1846_580114490"/>
      <w:bookmarkStart w:id="303" w:name="ZOTERO_BREF_6p42TyrqAY8W"/>
      <w:bookmarkEnd w:id="301"/>
      <w:bookmarkEnd w:id="302"/>
      <w:bookmarkEnd w:id="303"/>
      <w:r w:rsidR="00207439" w:rsidRPr="00795F8F">
        <w:fldChar w:fldCharType="begin"/>
      </w:r>
      <w:r w:rsidR="006C6960" w:rsidRPr="00795F8F">
        <w:instrText xml:space="preserve"> ADDIN ZOTERO_ITEM CSL_CITATION {"citationID":"59n15kv0q","properties":{"formattedCitation":"(Anders et al., 2014)","plainCitation":"(Anders et al., 2014)"},"citationItems":[{"id":80,"uris":["http://zotero.org/users/2021925/items/CC4GQIHH"],"uri":["http://zotero.org/users/2021925/items/CC4GQIHH"],"itemData":{"id":80,"type":"report","title":"HTSeq - A Python framework to work with high-throughput sequencing data","source":"CrossRef","URL":"http://www.biorxiv.org/content/biorxiv/early/2014/02/20/002824","number":"002824","language":"en","author":[{"family":"Anders","given":"S."},{"family":"Pyl","given":"P. T."},{"family":"Huber","given":"W."}],"issued":{"date-parts":[["2014",2,20]]},"accessed":{"date-parts":[["2014",8,15]]}}}],"schema":"https://github.com/citation-style-language/schema/raw/master/csl-citation.json"} </w:instrText>
      </w:r>
      <w:r w:rsidR="00207439" w:rsidRPr="00795F8F">
        <w:fldChar w:fldCharType="separate"/>
      </w:r>
      <w:r w:rsidR="006C6960" w:rsidRPr="00795F8F">
        <w:t>(Anders et al., 2014)</w:t>
      </w:r>
      <w:r w:rsidR="00207439" w:rsidRPr="00795F8F">
        <w:fldChar w:fldCharType="end"/>
      </w:r>
      <w:r w:rsidR="002C1CF2" w:rsidRPr="00795F8F">
        <w:t>.</w:t>
      </w:r>
      <w:r w:rsidRPr="00795F8F">
        <w:t xml:space="preserve"> The</w:t>
      </w:r>
      <w:r>
        <w:t xml:space="preserve"> exact pipeline is available at </w:t>
      </w:r>
      <w:hyperlink r:id="rId13" w:history="1">
        <w:r w:rsidR="002C1CF2" w:rsidRPr="00FB7C4E">
          <w:rPr>
            <w:rStyle w:val="Hyperlink"/>
          </w:rPr>
          <w:t>https://github.com/clauswilke/Ecoli_RNAseq</w:t>
        </w:r>
      </w:hyperlink>
      <w:r w:rsidRPr="005A50CF">
        <w:t>.</w:t>
      </w:r>
    </w:p>
    <w:p w14:paraId="1BA7D763" w14:textId="77777777" w:rsidR="005A50CF" w:rsidRDefault="00BA5B3C" w:rsidP="005A50CF">
      <w:pPr>
        <w:pStyle w:val="Heading2"/>
      </w:pPr>
      <w:r>
        <w:t>Proteomics</w:t>
      </w:r>
    </w:p>
    <w:p w14:paraId="10FEB5D4" w14:textId="77777777" w:rsidR="005A50CF" w:rsidRDefault="00BA5B3C" w:rsidP="00A3644C">
      <w:pPr>
        <w:pStyle w:val="NoSpacing"/>
      </w:pPr>
      <w:r>
        <w:t>F</w:t>
      </w:r>
      <w:r w:rsidR="00A3644C">
        <w:t>ro</w:t>
      </w:r>
      <w:r>
        <w:t xml:space="preserve">zen pellets where </w:t>
      </w:r>
      <w:proofErr w:type="spellStart"/>
      <w:r>
        <w:t>resuspended</w:t>
      </w:r>
      <w:proofErr w:type="spellEnd"/>
      <w:r>
        <w:t xml:space="preserve"> in 300 </w:t>
      </w:r>
      <w:proofErr w:type="spellStart"/>
      <w:r>
        <w:t>uL</w:t>
      </w:r>
      <w:proofErr w:type="spellEnd"/>
      <w:r>
        <w:t xml:space="preserve"> of buffer (50mM </w:t>
      </w:r>
      <w:proofErr w:type="spellStart"/>
      <w:r>
        <w:t>Tris</w:t>
      </w:r>
      <w:proofErr w:type="spellEnd"/>
      <w:r>
        <w:t xml:space="preserve">-HCL pH 8.1,100mM KCL, 5mM MgCl2). 50UL of sample was removed for </w:t>
      </w:r>
      <w:proofErr w:type="spellStart"/>
      <w:r>
        <w:t>preparation</w:t>
      </w:r>
      <w:proofErr w:type="gramStart"/>
      <w:r>
        <w:t>,treated</w:t>
      </w:r>
      <w:proofErr w:type="spellEnd"/>
      <w:proofErr w:type="gramEnd"/>
      <w:r>
        <w:t xml:space="preserve"> with 50uL </w:t>
      </w:r>
      <w:proofErr w:type="spellStart"/>
      <w:r>
        <w:t>trifluoroet</w:t>
      </w:r>
      <w:r>
        <w:t>h</w:t>
      </w:r>
      <w:r>
        <w:t>anol</w:t>
      </w:r>
      <w:proofErr w:type="spellEnd"/>
      <w:r>
        <w:t xml:space="preserve"> (TFE), and placed on ice for 15min. DTT was then added to a final concentration of 5mM and incubated at 55C for 45 min. Samples where alkylated</w:t>
      </w:r>
      <w:r>
        <w:rPr>
          <w:color w:val="545454"/>
        </w:rPr>
        <w:t xml:space="preserve"> </w:t>
      </w:r>
      <w:r>
        <w:t xml:space="preserve">by addition of </w:t>
      </w:r>
      <w:proofErr w:type="spellStart"/>
      <w:r>
        <w:t>Iodoaceta</w:t>
      </w:r>
      <w:r>
        <w:t>m</w:t>
      </w:r>
      <w:r>
        <w:t>ide</w:t>
      </w:r>
      <w:proofErr w:type="spellEnd"/>
      <w:r>
        <w:t xml:space="preserve"> (IAM) to a final concentration of 15mM. Trypsin digest was performed by addition of 800uL of 50mM </w:t>
      </w:r>
      <w:proofErr w:type="spellStart"/>
      <w:r>
        <w:t>Tris</w:t>
      </w:r>
      <w:proofErr w:type="spellEnd"/>
      <w:r>
        <w:t xml:space="preserve"> pH 8.0, 2mM CaCl2 followed by 2ug of trypsin. Digestion took place at 37C for 4-5 hrs and was stopped by 10uL of formic acid (1% vol./</w:t>
      </w:r>
      <w:proofErr w:type="spellStart"/>
      <w:r>
        <w:t>vol</w:t>
      </w:r>
      <w:proofErr w:type="spellEnd"/>
      <w:r>
        <w:t xml:space="preserve">). Samples where </w:t>
      </w:r>
      <w:proofErr w:type="gramStart"/>
      <w:r>
        <w:t xml:space="preserve">then  </w:t>
      </w:r>
      <w:proofErr w:type="spellStart"/>
      <w:r>
        <w:t>Ultrafiltrated</w:t>
      </w:r>
      <w:proofErr w:type="spellEnd"/>
      <w:proofErr w:type="gramEnd"/>
      <w:r>
        <w:t xml:space="preserve"> to remove insoluble and undigested material using </w:t>
      </w:r>
      <w:proofErr w:type="spellStart"/>
      <w:r>
        <w:t>Amicon</w:t>
      </w:r>
      <w:proofErr w:type="spellEnd"/>
      <w:r>
        <w:t xml:space="preserve"> Ultra MWCO 10kD spin-caps and finally concentrated and purified by C18 filtration. </w:t>
      </w:r>
    </w:p>
    <w:p w14:paraId="169236B9" w14:textId="77777777" w:rsidR="005A50CF" w:rsidRDefault="00BA5B3C" w:rsidP="00A3644C">
      <w:pPr>
        <w:pStyle w:val="NoSpacing"/>
      </w:pPr>
      <w:r>
        <w:t xml:space="preserve">Liquid </w:t>
      </w:r>
      <w:proofErr w:type="spellStart"/>
      <w:r>
        <w:t>chormotography</w:t>
      </w:r>
      <w:proofErr w:type="spellEnd"/>
      <w:r>
        <w:t xml:space="preserve"> and mass spectrometry (LC/MS) was carried out on </w:t>
      </w:r>
      <w:proofErr w:type="gramStart"/>
      <w:r>
        <w:t>a</w:t>
      </w:r>
      <w:proofErr w:type="gramEnd"/>
      <w:r>
        <w:t xml:space="preserve"> LTQ-</w:t>
      </w:r>
      <w:proofErr w:type="spellStart"/>
      <w:r>
        <w:t>Orbitrap</w:t>
      </w:r>
      <w:proofErr w:type="spellEnd"/>
      <w:r>
        <w:t xml:space="preserve"> (Thermo Fisher) as has been described previously &lt;</w:t>
      </w:r>
      <w:r w:rsidRPr="002C1CF2">
        <w:rPr>
          <w:highlight w:val="yellow"/>
        </w:rPr>
        <w:t>ref</w:t>
      </w:r>
      <w:r>
        <w:t>&gt;. &lt;</w:t>
      </w:r>
      <w:proofErr w:type="gramStart"/>
      <w:r w:rsidRPr="002C1CF2">
        <w:rPr>
          <w:highlight w:val="yellow"/>
        </w:rPr>
        <w:t>particular</w:t>
      </w:r>
      <w:proofErr w:type="gramEnd"/>
      <w:r w:rsidRPr="002C1CF2">
        <w:rPr>
          <w:highlight w:val="yellow"/>
        </w:rPr>
        <w:t xml:space="preserve"> settings need to be filled in</w:t>
      </w:r>
      <w:r>
        <w:t>&gt;</w:t>
      </w:r>
    </w:p>
    <w:p w14:paraId="024A0D3C" w14:textId="77777777" w:rsidR="00A3644C" w:rsidRDefault="00A3644C" w:rsidP="00A3644C">
      <w:pPr>
        <w:pStyle w:val="NoSpacing"/>
      </w:pPr>
    </w:p>
    <w:p w14:paraId="6DEA68D9" w14:textId="77777777" w:rsidR="005A50CF" w:rsidRDefault="00BA5B3C" w:rsidP="00A3644C">
      <w:pPr>
        <w:pStyle w:val="NoSpacing"/>
      </w:pPr>
      <w:r>
        <w:t xml:space="preserve">We searched the raw MS-spectra using a </w:t>
      </w:r>
      <w:proofErr w:type="spellStart"/>
      <w:r>
        <w:t>Sequest</w:t>
      </w:r>
      <w:proofErr w:type="spellEnd"/>
      <w:r>
        <w:t xml:space="preserve"> search against a database for </w:t>
      </w:r>
      <w:r w:rsidRPr="002C1CF2">
        <w:rPr>
          <w:i/>
        </w:rPr>
        <w:t>E.</w:t>
      </w:r>
      <w:r w:rsidR="002C1CF2" w:rsidRPr="002C1CF2">
        <w:rPr>
          <w:i/>
        </w:rPr>
        <w:t xml:space="preserve"> </w:t>
      </w:r>
      <w:r w:rsidRPr="002C1CF2">
        <w:rPr>
          <w:i/>
        </w:rPr>
        <w:t>Coli</w:t>
      </w:r>
      <w:r>
        <w:t xml:space="preserve"> REL606 that contained reverse, decoy, </w:t>
      </w:r>
      <w:proofErr w:type="gramStart"/>
      <w:r>
        <w:t>sequences</w:t>
      </w:r>
      <w:proofErr w:type="gramEnd"/>
      <w:r>
        <w:t xml:space="preserve"> to help control for false positives. </w:t>
      </w:r>
    </w:p>
    <w:p w14:paraId="54C5338F" w14:textId="77777777" w:rsidR="005A50CF" w:rsidRDefault="00BA5B3C" w:rsidP="005A50CF">
      <w:pPr>
        <w:pStyle w:val="Heading2"/>
      </w:pPr>
      <w:r>
        <w:t>Flux analysis</w:t>
      </w:r>
    </w:p>
    <w:p w14:paraId="2C57E6EB" w14:textId="77777777" w:rsidR="005A50CF" w:rsidRDefault="00BA5B3C" w:rsidP="00A3644C">
      <w:pPr>
        <w:pStyle w:val="NoSpacing"/>
      </w:pPr>
      <w:r>
        <w:t xml:space="preserve">Flux ratios were obtained using the </w:t>
      </w:r>
      <w:r w:rsidRPr="00795F8F">
        <w:t xml:space="preserve">methods of </w:t>
      </w:r>
      <w:bookmarkStart w:id="304" w:name="__UnoMark__1847_580114490"/>
      <w:bookmarkStart w:id="305" w:name="ZOTERO_BREF_J4OWhgrsoVwG"/>
      <w:bookmarkEnd w:id="304"/>
      <w:bookmarkEnd w:id="305"/>
      <w:r w:rsidR="00207439" w:rsidRPr="00795F8F">
        <w:fldChar w:fldCharType="begin"/>
      </w:r>
      <w:r w:rsidR="006C6960" w:rsidRPr="00795F8F">
        <w:instrText xml:space="preserve"> ADDIN ZOTERO_ITEM CSL_CITATION {"citationID":"2m58p06lv0","properties":{"formattedCitation":"(Zamboni et al., 2009)","plainCitation":"(Zamboni et al., 2009)"},"citationItems":[{"id":10,"uris":["http://zotero.org/users/2021925/items/HZTZQ3BI"],"uri":["http://zotero.org/users/2021925/items/HZTZQ3BI"],"itemData":{"id":10,"type":"article-journal","title":"13C-based metabolic flux analysis","container-title":"Nature Protocols","page":"878-892","volume":"4","issue":"6","source":"www.nature.com","abstract":"Stable isotope, and in particular 13C-based flux analysis, is the exclusive approach to experimentally quantify the integrated responses of metabolic networks. Here we describe a protocol that is based on growing microbes on 13C-labeled glucose and subsequent gas chromatography mass spectrometric detection of 13C-patterns in protein-bound amino acids. Relying on publicly available software packages, we then describe two complementary mathematical approaches to estimate either local ratios of converging fluxes or absolute fluxes through different pathways. As amino acids in cell protein are abundant and stable, this protocol requires a minimum of equipment and analytical expertise. Most other flux methods are variants of the principles presented here. A true alternative is the analytically more demanding dynamic flux analysis that relies on 13C-pattern in free intracellular metabolites. The presented protocols take 5–10 d, have been used extensively in the past decade and are exemplified here for the central metabolism of Escherichia coli.","DOI":"10.1038/nprot.2009.58","ISSN":"1754-2189","journalAbbreviation":"Nat. Protocols","language":"en","author":[{"family":"Zamboni","given":"Nicola"},{"family":"Fendt","given":"Sarah-Maria"},{"family":"Rühl","given":"Martin"},{"family":"Sauer","given":"Uwe"}],"issued":{"date-parts":[["2009",5]]},"accessed":{"date-parts":[["2014",8,15]]}}}],"schema":"https://github.com/citation-style-language/schema/raw/master/csl-citation.json"} </w:instrText>
      </w:r>
      <w:r w:rsidR="00207439" w:rsidRPr="00795F8F">
        <w:fldChar w:fldCharType="separate"/>
      </w:r>
      <w:r w:rsidR="006C6960" w:rsidRPr="00795F8F">
        <w:t>(Zamboni et al., 2009)</w:t>
      </w:r>
      <w:r w:rsidR="00207439" w:rsidRPr="00795F8F">
        <w:fldChar w:fldCharType="end"/>
      </w:r>
      <w:r w:rsidR="002C1CF2" w:rsidRPr="00795F8F">
        <w:t>.</w:t>
      </w:r>
      <w:r w:rsidRPr="00795F8F">
        <w:t xml:space="preserve"> Cell</w:t>
      </w:r>
      <w:r>
        <w:t xml:space="preserve"> pellets were </w:t>
      </w:r>
      <w:proofErr w:type="spellStart"/>
      <w:r>
        <w:t>r</w:t>
      </w:r>
      <w:r>
        <w:t>e</w:t>
      </w:r>
      <w:r>
        <w:t>suspended</w:t>
      </w:r>
      <w:proofErr w:type="spellEnd"/>
      <w:r>
        <w:t xml:space="preserve"> in 200 mL of 6 N </w:t>
      </w:r>
      <w:proofErr w:type="spellStart"/>
      <w:r>
        <w:t>HCl</w:t>
      </w:r>
      <w:proofErr w:type="spellEnd"/>
      <w:r>
        <w:t xml:space="preserve">, hydrolyzed at 105°C overnight, and dried at 95°C for up to </w:t>
      </w:r>
      <w:r>
        <w:lastRenderedPageBreak/>
        <w:t xml:space="preserve">24 hours. To the hydrolyzed cell material we added 40 mL of </w:t>
      </w:r>
      <w:proofErr w:type="spellStart"/>
      <w:r>
        <w:t>dimethylformamide</w:t>
      </w:r>
      <w:proofErr w:type="spellEnd"/>
      <w:r>
        <w:t xml:space="preserve"> (DMF) and gently mixed until a “light straw” color was obtained. The DMF </w:t>
      </w:r>
      <w:proofErr w:type="spellStart"/>
      <w:r>
        <w:t>resuspension</w:t>
      </w:r>
      <w:proofErr w:type="spellEnd"/>
      <w:r>
        <w:t xml:space="preserve"> was transferred to a GC-MS vial with plastic insert and 40 mL of N-</w:t>
      </w:r>
      <w:proofErr w:type="spellStart"/>
      <w:r>
        <w:t>tert</w:t>
      </w:r>
      <w:proofErr w:type="spellEnd"/>
      <w:r>
        <w:t>-</w:t>
      </w:r>
      <w:proofErr w:type="spellStart"/>
      <w:r>
        <w:t>butyldimethylsilyl</w:t>
      </w:r>
      <w:proofErr w:type="spellEnd"/>
      <w:r>
        <w:t>-N-</w:t>
      </w:r>
      <w:proofErr w:type="spellStart"/>
      <w:r>
        <w:t>methylt</w:t>
      </w:r>
      <w:r w:rsidR="00CF0834">
        <w:t>rifluoroacetamide</w:t>
      </w:r>
      <w:proofErr w:type="spellEnd"/>
      <w:r w:rsidR="00CF0834">
        <w:t xml:space="preserve"> with 1% </w:t>
      </w:r>
      <w:proofErr w:type="spellStart"/>
      <w:r w:rsidR="00CF0834">
        <w:t>tert-</w:t>
      </w:r>
      <w:r>
        <w:t>butyldimethyl-chlorosilane</w:t>
      </w:r>
      <w:proofErr w:type="spellEnd"/>
      <w:r>
        <w:t xml:space="preserve">; vials were capped and baked at 85°C for 2 hours, and samples were analyzed within 2 days of </w:t>
      </w:r>
      <w:proofErr w:type="spellStart"/>
      <w:r>
        <w:t>derivitization</w:t>
      </w:r>
      <w:proofErr w:type="spellEnd"/>
      <w:r>
        <w:t>.</w:t>
      </w:r>
    </w:p>
    <w:p w14:paraId="43428369" w14:textId="77777777" w:rsidR="00CF0834" w:rsidRDefault="00CF0834" w:rsidP="00CF0834">
      <w:pPr>
        <w:pStyle w:val="NoSpacing"/>
      </w:pPr>
    </w:p>
    <w:p w14:paraId="69B83C44" w14:textId="77777777" w:rsidR="00CF0834" w:rsidRDefault="00CF0834" w:rsidP="00CF0834">
      <w:pPr>
        <w:pStyle w:val="NoSpacing"/>
      </w:pPr>
      <w:r>
        <w:t xml:space="preserve">Analysis of </w:t>
      </w:r>
      <w:proofErr w:type="spellStart"/>
      <w:r>
        <w:t>derivitized</w:t>
      </w:r>
      <w:proofErr w:type="spellEnd"/>
      <w:r>
        <w:t xml:space="preserve"> samples was performed on a Shimadzu QP2010 Plus GC-MS (Colu</w:t>
      </w:r>
      <w:r>
        <w:t>m</w:t>
      </w:r>
      <w:r>
        <w:t xml:space="preserve">bia, MD) with </w:t>
      </w:r>
      <w:proofErr w:type="spellStart"/>
      <w:r>
        <w:t>autosampler</w:t>
      </w:r>
      <w:proofErr w:type="spellEnd"/>
      <w:r>
        <w:t>. The GC-MS protocol included: 1 mL of sample injected with 1:10 split mode at 230°C; an oven gradient of 160°C for 1 min, ramp to 310°C at 20°C/min, and hold at 310°C for 0.5 min; and flow rate was 1 mL/min in helium. A total of five runs were performed for each sample: a blank injection of DMF to waste, a blank injection of DMF to the column, and three technical replicates of each vial.</w:t>
      </w:r>
    </w:p>
    <w:p w14:paraId="5BECF6D6" w14:textId="77777777" w:rsidR="00CF0834" w:rsidRDefault="00CF0834" w:rsidP="00CF0834">
      <w:pPr>
        <w:pStyle w:val="NoSpacing"/>
      </w:pPr>
    </w:p>
    <w:p w14:paraId="2CC64C6E" w14:textId="77777777" w:rsidR="00CF0834" w:rsidRDefault="00CF0834" w:rsidP="00CF0834">
      <w:pPr>
        <w:pStyle w:val="NoSpacing"/>
      </w:pPr>
      <w:proofErr w:type="gramStart"/>
      <w:r w:rsidRPr="00244A3D">
        <w:rPr>
          <w:highlight w:val="yellow"/>
        </w:rPr>
        <w:t>Details of flux inference?</w:t>
      </w:r>
      <w:proofErr w:type="gramEnd"/>
    </w:p>
    <w:p w14:paraId="4E6EE5E3" w14:textId="77777777" w:rsidR="00CF0834" w:rsidRDefault="00CF0834" w:rsidP="00A3644C">
      <w:pPr>
        <w:pStyle w:val="NoSpacing"/>
      </w:pPr>
    </w:p>
    <w:p w14:paraId="0F760BB6" w14:textId="77777777" w:rsidR="00A04477" w:rsidRDefault="00A04477" w:rsidP="00A04477">
      <w:pPr>
        <w:pStyle w:val="Heading2"/>
      </w:pPr>
      <w:r>
        <w:t>Lipid analysis</w:t>
      </w:r>
    </w:p>
    <w:p w14:paraId="3EABFB37" w14:textId="77777777" w:rsidR="00A04477" w:rsidRDefault="00A04477" w:rsidP="00A3644C">
      <w:pPr>
        <w:pStyle w:val="NoSpacing"/>
      </w:pPr>
      <w:r>
        <w:t>Lipid A and phospholipids were isolated from bacterial pellets containing 3-9 x 10</w:t>
      </w:r>
      <w:r w:rsidRPr="002C1CF2">
        <w:rPr>
          <w:vertAlign w:val="superscript"/>
        </w:rPr>
        <w:t>9</w:t>
      </w:r>
      <w:r>
        <w:t xml:space="preserve"> cells. Pellets were </w:t>
      </w:r>
      <w:proofErr w:type="spellStart"/>
      <w:r>
        <w:t>resuspended</w:t>
      </w:r>
      <w:proofErr w:type="spellEnd"/>
      <w:r>
        <w:t xml:space="preserve"> in 5ml 1:2:08 CHCl3: </w:t>
      </w:r>
      <w:proofErr w:type="spellStart"/>
      <w:r>
        <w:t>MeOH</w:t>
      </w:r>
      <w:proofErr w:type="spellEnd"/>
      <w:r>
        <w:t xml:space="preserve">: H2O for 20 minutes and spun at 10,000 </w:t>
      </w:r>
      <w:proofErr w:type="spellStart"/>
      <w:r>
        <w:t>xg</w:t>
      </w:r>
      <w:proofErr w:type="spellEnd"/>
      <w:r>
        <w:t xml:space="preserve"> for 10 minutes. Pellets containing lipid A were further purified by the Bligh/Dyer method as previously </w:t>
      </w:r>
      <w:r w:rsidRPr="00795F8F">
        <w:t>described</w:t>
      </w:r>
      <w:bookmarkStart w:id="306" w:name="__UnoMark__1980_580114490"/>
      <w:r w:rsidRPr="00795F8F">
        <w:t xml:space="preserve"> </w:t>
      </w:r>
      <w:bookmarkStart w:id="307" w:name="__UnoMark__1848_580114490"/>
      <w:bookmarkStart w:id="308" w:name="ZOTERO_BREF_TkGZ8jhFSgtV"/>
      <w:bookmarkEnd w:id="306"/>
      <w:bookmarkEnd w:id="307"/>
      <w:bookmarkEnd w:id="308"/>
      <w:r w:rsidR="00207439" w:rsidRPr="00795F8F">
        <w:fldChar w:fldCharType="begin"/>
      </w:r>
      <w:r w:rsidRPr="00795F8F">
        <w:instrText xml:space="preserve"> ADDIN ZOTERO_ITEM CSL_CITATION {"citationID":"1ul7n9fem7","properties":{"formattedCitation":"(Hankins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Phospholipids in the supernatant were further purified by extractions as previously described</w:t>
      </w:r>
      <w:bookmarkStart w:id="309" w:name="__UnoMark__1984_580114490"/>
      <w:r w:rsidRPr="00795F8F">
        <w:t xml:space="preserve"> </w:t>
      </w:r>
      <w:bookmarkStart w:id="310" w:name="__UnoMark__1849_580114490"/>
      <w:bookmarkStart w:id="311" w:name="ZOTERO_BREF_nUQRVPepZTEt"/>
      <w:bookmarkEnd w:id="309"/>
      <w:bookmarkEnd w:id="310"/>
      <w:bookmarkEnd w:id="311"/>
      <w:r w:rsidR="00207439" w:rsidRPr="00795F8F">
        <w:fldChar w:fldCharType="begin"/>
      </w:r>
      <w:r w:rsidRPr="00795F8F">
        <w:instrText xml:space="preserve"> ADDIN ZOTERO_ITEM CSL_CITATION {"citationID":"1ncfqnnmbf","properties":{"formattedCitation":"(Giles et al., 2011)","plainCitation":"(Giles et al., 2011)"},"citationItems":[{"id":50,"uris":["http://zotero.org/users/2021925/items/MDK56I5N"],"uri":["http://zotero.org/users/2021925/items/MDK56I5N"],"itemData":{"id":50,"type":"article-journal","title":"Remodelling of the Vibrio cholerae membrane by incorporation of exogenous fatty acids from host and aquatic environments","container-title":"Molecular Microbiology","page":"716-728","volume":"79","issue":"3","source":"Wiley Online Library","abstract":"The Gram-negative bacteria Vibrio cholerae poses significant public health concerns by causing an acute intestinal infection afflicting millions of people each year. V. cholerae motility, as well as virulence factor expression and outer membrane protein production, has been shown to be affected by bile. The current study examines the effects of bile on V. cholerae phospholipids. Bile exposure caused significant alterations to the phospholipid profile of V. cholerae but not of other enteric pathogens. These changes consisted of a quantitative increase and migratory difference in cardiolipin, decreases in phosphatidylglycerol and phosphatidylethanolamine, and the dramatic appearance of an unknown phospholipid determined to be lyso-phosphatidylethanolamine. Major components of bile were not responsible for the observed changes, but long-chain polyunsaturated fatty acids, which are minor components of bile, were shown to be incorporated into phospholipids of V. cholerae. Although the bile-induced phospholipid profile was independent of the V. cholerae virulence cascade, we identified another relevant environment in which V. cholerae assimilates unique fatty acids into its membrane phospholipids – marine sediment. Our results suggest that Vibrio species possess unique machinery conferring the ability to take up a wider range of exogenous fatty acids than other enteric bacteria.","DOI":"10.1111/j.1365-2958.2010.07476.x","ISSN":"1365-2958","language":"en","author":[{"family":"Giles","given":"David K."},{"family":"Hankins","given":"Jessica V."},{"family":"Guan","given":"Ziqiang"},{"family":"Trent","given":"M. Stephen"}],"issued":{"date-parts":[["2011",2,1]]},"accessed":{"date-parts":[["2014",8,15]]}}}],"schema":"https://github.com/citation-style-language/schema/raw/master/csl-citation.json"} </w:instrText>
      </w:r>
      <w:r w:rsidR="00207439" w:rsidRPr="00795F8F">
        <w:fldChar w:fldCharType="separate"/>
      </w:r>
      <w:r w:rsidRPr="00795F8F">
        <w:t>(Giles et al., 2011)</w:t>
      </w:r>
      <w:r w:rsidR="00207439" w:rsidRPr="00795F8F">
        <w:fldChar w:fldCharType="end"/>
      </w:r>
      <w:r w:rsidRPr="00795F8F">
        <w:t>. Mass ana</w:t>
      </w:r>
      <w:r w:rsidRPr="00795F8F">
        <w:t>l</w:t>
      </w:r>
      <w:r w:rsidRPr="00795F8F">
        <w:t>ysis of purified lipid A fractions was performed using a MALDI-TOF/TOF (ABI 4700 Prot</w:t>
      </w:r>
      <w:r w:rsidRPr="00795F8F">
        <w:t>e</w:t>
      </w:r>
      <w:r w:rsidRPr="00795F8F">
        <w:t>omics Analyzer) mass spectrometer in the negative ion linear mode as previously d</w:t>
      </w:r>
      <w:r w:rsidRPr="00795F8F">
        <w:t>e</w:t>
      </w:r>
      <w:r w:rsidRPr="00795F8F">
        <w:t>scribed</w:t>
      </w:r>
      <w:bookmarkStart w:id="312" w:name="__UnoMark__1988_580114490"/>
      <w:r w:rsidRPr="00795F8F">
        <w:t xml:space="preserve"> </w:t>
      </w:r>
      <w:bookmarkStart w:id="313" w:name="__UnoMark__1850_580114490"/>
      <w:bookmarkStart w:id="314" w:name="ZOTERO_BREF_xxYLATU2gwxj"/>
      <w:bookmarkEnd w:id="312"/>
      <w:bookmarkEnd w:id="313"/>
      <w:bookmarkEnd w:id="314"/>
      <w:r w:rsidR="00207439" w:rsidRPr="00795F8F">
        <w:fldChar w:fldCharType="begin"/>
      </w:r>
      <w:r w:rsidRPr="00795F8F">
        <w:instrText xml:space="preserve"> ADDIN ZOTERO_ITEM CSL_CITATION {"citationID":"9SkUe91z","properties":{"formattedCitation":"(Hankins et al., 2013)","plainCitation":"(Hankins et al., 2013)"},"citationItems":[{"id":36,"uris":["http://zotero.org/users/2021925/items/6QGAHK7U"],"uri":["http://zotero.org/users/2021925/items/6QGAHK7U"],"itemData":{"id":36,"type":"chapter","title":"The Outer Membrane of Gram-Negative Bacteria: Lipid A Isolation and Characterization","container-title":"Bacterial Cell Surfaces","collection-title":"Methods in Molecular Biology","collection-number":"966","publisher":"Humana Press","page":"239-258","source":"link.springer.com","abstract":"The isolation and characterization of the lipid A domain of lipopolysaccharide (LPS) are important methodologies utilized to gain understanding of the Gram-negative cell envelope. Here, we describe protocols often employed by our laboratory for small- and large-scale isolation of lipid A from bacterial cells. Additionally, we describe various methodologies including isolation of radiolabeled lipid A, thin layer chromatography, and various mass spectrometry methods. Tandem mass spectrometry is an integral tool for the structural characterization of lipid A molecules, and both coventional collision induced dissociation (CID) and new ultraviolet photodissociation (UVPD) methods are described.","URL":"http://link.springer.com/protocol/10.1007/978-1-62703-245-2_15","ISBN":"978-1-62703-244-5, 978-1-62703-245-2","shortTitle":"The Outer Membrane of Gram-Negative Bacteria","language":"en","author":[{"family":"Hankins","given":"Jessica V."},{"family":"Madsen","given":"James A."},{"family":"Needham","given":"Brittany D."},{"family":"Brodbelt","given":"Jennifer S."},{"family":"Trent","given":"M. Stephen"}],"editor":[{"family":"Delcour","given":"Anne H."}],"issued":{"date-parts":[["2013",1,1]]},"accessed":{"date-parts":[["2014",8,15]]}}}],"schema":"https://github.com/citation-style-language/schema/raw/master/csl-citation.json"} </w:instrText>
      </w:r>
      <w:r w:rsidR="00207439" w:rsidRPr="00795F8F">
        <w:fldChar w:fldCharType="separate"/>
      </w:r>
      <w:r w:rsidRPr="00795F8F">
        <w:t>(Hankins et al., 2013)</w:t>
      </w:r>
      <w:r w:rsidR="00207439" w:rsidRPr="00795F8F">
        <w:fldChar w:fldCharType="end"/>
      </w:r>
      <w:r w:rsidRPr="00795F8F">
        <w:t>. Phospholipid</w:t>
      </w:r>
      <w:r>
        <w:t xml:space="preserve"> analysis was performed by liquid chromato</w:t>
      </w:r>
      <w:r>
        <w:t>g</w:t>
      </w:r>
      <w:r>
        <w:t>raphy/ESI-mass spectrometry at Duke University as previously described (</w:t>
      </w:r>
      <w:r w:rsidRPr="002C1CF2">
        <w:rPr>
          <w:highlight w:val="yellow"/>
        </w:rPr>
        <w:t>ref?</w:t>
      </w:r>
      <w:r>
        <w:t>).</w:t>
      </w:r>
    </w:p>
    <w:p w14:paraId="66D14C5D" w14:textId="77777777" w:rsidR="00DC06A9" w:rsidRPr="00A04477" w:rsidRDefault="00DC06A9" w:rsidP="00A3644C">
      <w:pPr>
        <w:pStyle w:val="NoSpacing"/>
        <w:rPr>
          <w:vertAlign w:val="superscript"/>
        </w:rPr>
      </w:pPr>
    </w:p>
    <w:p w14:paraId="066B6E65" w14:textId="77777777" w:rsidR="00CB6967" w:rsidRDefault="00CB6967" w:rsidP="00A04477">
      <w:pPr>
        <w:pStyle w:val="Heading2"/>
      </w:pPr>
      <w:r>
        <w:t>Expression profile data analysis</w:t>
      </w:r>
    </w:p>
    <w:p w14:paraId="6276CDAA" w14:textId="77777777" w:rsidR="00CB6967" w:rsidRDefault="00CB6967" w:rsidP="00CB6967">
      <w:pPr>
        <w:pStyle w:val="NoSpacing"/>
      </w:pPr>
      <w:r>
        <w:t xml:space="preserve">This section outlines our process for analyzing raw counts from the proteomics and </w:t>
      </w:r>
      <w:proofErr w:type="spellStart"/>
      <w:r>
        <w:t>RNAseq</w:t>
      </w:r>
      <w:proofErr w:type="spellEnd"/>
      <w:r>
        <w:t xml:space="preserve"> experiments. Initially, proteins with low counts (&lt;10) over the entire duration of the time course where filtered out. Each time point was then normalized to the read depth (e.g. the sum of all counts for that particular time point). Only proteins with a fold change of &gt;=1.5 where considered for further analysis. Protein profiles where then normalized to the maximum value for a given protein time course. To estimate the absolute protein abu</w:t>
      </w:r>
      <w:r>
        <w:t>n</w:t>
      </w:r>
      <w:r>
        <w:t xml:space="preserve">dance we made use of the APEX normalization method </w:t>
      </w:r>
      <w:r w:rsidR="00207439">
        <w:fldChar w:fldCharType="begin"/>
      </w:r>
      <w:r>
        <w:instrText xml:space="preserve"> ADDIN ZOTERO_ITEM CSL_CITATION {"citationID":"22f5jdnu71","properties":{"formattedCitation":"(Vogel and Marcotte, 2008)","plainCitation":"(Vogel and Marcotte, 2008)"},"citationItems":[{"id":201,"uris":["http://zotero.org/users/2021925/items/HZBEACR7"],"uri":["http://zotero.org/users/2021925/items/HZBEACR7"],"itemData":{"id":201,"type":"article-journal","title":"Calculating absolute and relative protein abundance from mass spectrometry-based protein expression data","container-title":"Nature Protocols","page":"1444-1451","volume":"3","issue":"9","source":"www.nature.com","abstract":"Mass spectrometry (MS)-based shotgun proteomics allows protein identifications even in complex biological samples. Protein abundances can then be estimated from the counts of tandem MS (MS/MS) spectra attributable to each protein, provided one accounts for differential MS detectability of contributing peptides. We developed a method, APEX, which calculates Absolute Protein EXpression levels based upon learned correction factors, MS/MS spectral counts and each protein's probability of correct identification. This protocol describes APEX-based calculations in three parts. (i) Using training data, peptide sequences and their sequence properties, a model is built to estimate MS detectability (Oi) for any given protein. (ii) Absolute protein abundances are calculated from spectral counts, identification probabilities and the learned Oi-values. (iii) Simple statistics allow calculation of differential expression in two distinct biological samples, i.e., measuring relative protein abundances. APEX-based protein abundances span 3–4 orders of magnitude and are applicable to mixtures of 100s to 1,000s of proteins.","DOI":"10.1038/nprot.2008.132","ISSN":"1754-2189","journalAbbreviation":"Nat. Protocols","language":"en","author":[{"family":"Vogel","given":"Christine"},{"family":"Marcotte","given":"Edward M."}],"issued":{"date-parts":[["2008",8]]},"accessed":{"date-parts":[["2014",9,9]]}}}],"schema":"https://github.com/citation-style-language/schema/raw/master/csl-citation.json"} </w:instrText>
      </w:r>
      <w:r w:rsidR="00207439">
        <w:fldChar w:fldCharType="separate"/>
      </w:r>
      <w:r>
        <w:rPr>
          <w:noProof/>
        </w:rPr>
        <w:t>(Vogel and Marcotte, 2008)</w:t>
      </w:r>
      <w:r w:rsidR="00207439">
        <w:fldChar w:fldCharType="end"/>
      </w:r>
      <w:r>
        <w:t>.</w:t>
      </w:r>
    </w:p>
    <w:p w14:paraId="02BCDCB6" w14:textId="77777777" w:rsidR="00CB6967" w:rsidRDefault="00CB6967" w:rsidP="00CB6967">
      <w:r>
        <w:t xml:space="preserve"> </w:t>
      </w:r>
    </w:p>
    <w:p w14:paraId="226BDF73" w14:textId="77777777" w:rsidR="00CB6967" w:rsidRDefault="00CB6967" w:rsidP="00CB6967">
      <w:pPr>
        <w:pStyle w:val="NoSpacing"/>
      </w:pPr>
      <w:r>
        <w:t xml:space="preserve">Raw RNA counts where normalized using the </w:t>
      </w:r>
      <w:proofErr w:type="spellStart"/>
      <w:r>
        <w:t>DeSeq</w:t>
      </w:r>
      <w:proofErr w:type="spellEnd"/>
      <w:r>
        <w:t xml:space="preserve"> method </w:t>
      </w:r>
      <w:r w:rsidR="00207439">
        <w:fldChar w:fldCharType="begin"/>
      </w:r>
      <w:r>
        <w:instrText xml:space="preserve"> ADDIN ZOTERO_ITEM CSL_CITATION {"citationID":"mk73o6geh","properties":{"formattedCitation":"(Anders and Huber, 2010)","plainCitation":"(Anders and Huber, 2010)"},"citationItems":[{"id":204,"uris":["http://zotero.org/users/2021925/items/E75I5PS6"],"uri":["http://zotero.org/users/2021925/items/E75I5PS6"],"itemData":{"id":204,"type":"article-journal","title":"Differential expression analysis for sequence count data","container-title":"Genome Biology","page":"R106","volume":"11","issue":"10","source":"genomebiology.com","abstract":"High-throughput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package.\nPMID: 20979621","DOI":"10.1186/gb-2010-11-10-r106","ISSN":"1465-6906","note":"PMID: 20979621","language":"en","author":[{"family":"Anders","given":"Simon"},{"family":"Huber","given":"Wolfgang"}],"issued":{"date-parts":[["2010",10,27]]},"accessed":{"date-parts":[["2014",9,9]]},"PMID":"20979621"}}],"schema":"https://github.com/citation-style-language/schema/raw/master/csl-citation.json"} </w:instrText>
      </w:r>
      <w:r w:rsidR="00207439">
        <w:fldChar w:fldCharType="separate"/>
      </w:r>
      <w:r>
        <w:rPr>
          <w:noProof/>
        </w:rPr>
        <w:t>(Anders and Huber, 2010)</w:t>
      </w:r>
      <w:r w:rsidR="00207439">
        <w:fldChar w:fldCharType="end"/>
      </w:r>
      <w:r>
        <w:t xml:space="preserve">. RNAs with a </w:t>
      </w:r>
      <w:r w:rsidRPr="00CB6967">
        <w:rPr>
          <w:i/>
        </w:rPr>
        <w:t>p</w:t>
      </w:r>
      <w:r>
        <w:t xml:space="preserve">-value less than 0.05, at some point during the time course, where considered to have changed significantly and kept for further analysis. To compare RNA abundances within a single time point, raw RNA counts where normalized to </w:t>
      </w:r>
      <w:proofErr w:type="gramStart"/>
      <w:r>
        <w:t>their</w:t>
      </w:r>
      <w:proofErr w:type="gramEnd"/>
      <w:r>
        <w:t xml:space="preserve"> read depth (sum of all counts for that time point). Finally, normalized RNA and protein profiles, both relative and absolute, where averaged across all three biological replicates.</w:t>
      </w:r>
    </w:p>
    <w:p w14:paraId="1F681480" w14:textId="77777777" w:rsidR="00CB6967" w:rsidRDefault="00CB6967" w:rsidP="00CB6967"/>
    <w:p w14:paraId="76E7352F" w14:textId="77777777" w:rsidR="00CB6967" w:rsidRDefault="00CB6967" w:rsidP="00A21FA4">
      <w:pPr>
        <w:pStyle w:val="NoSpacing"/>
      </w:pPr>
      <w:r>
        <w:t xml:space="preserve">Clustering of protein profiles was performed using the python library </w:t>
      </w:r>
      <w:proofErr w:type="spellStart"/>
      <w:r>
        <w:t>scipy</w:t>
      </w:r>
      <w:proofErr w:type="spellEnd"/>
      <w:r w:rsidR="00A21FA4">
        <w:t xml:space="preserve"> </w:t>
      </w:r>
      <w:r w:rsidR="00207439">
        <w:fldChar w:fldCharType="begin"/>
      </w:r>
      <w:r w:rsidR="00A21FA4">
        <w:instrText xml:space="preserve"> ADDIN ZOTERO_ITEM CSL_CITATION {"citationID":"26cosvvvm5","properties":{"formattedCitation":"(Jones et al., 2001)","plainCitation":"(Jones et al., 2001)"},"citationItems":[{"id":207,"uris":["http://zotero.org/users/2021925/items/MMNPAF4Z"],"uri":["http://zotero.org/users/2021925/items/MMNPAF4Z"],"itemData":{"id":207,"type":"webpage","title":"SciPy: Open source scientific tools for Python","container-title":"http://www.scipy.org/","URL":"http://www.scipy.org/Citing_SciPy","shortTitle":"SciPy","author":[{"family":"Jones","given":"Eric"},{"family":"Oliphant","given":"Travis"},{"family":"Peterson","given":"Pearu"}],"issued":{"date-parts":[["2001"]]},"accessed":{"date-parts":[["2014",9,9]]}}}],"schema":"https://github.com/citation-style-language/schema/raw/master/csl-citation.json"} </w:instrText>
      </w:r>
      <w:r w:rsidR="00207439">
        <w:fldChar w:fldCharType="separate"/>
      </w:r>
      <w:r w:rsidR="00A21FA4">
        <w:rPr>
          <w:noProof/>
        </w:rPr>
        <w:t>(Jones et al., 2001)</w:t>
      </w:r>
      <w:r w:rsidR="00207439">
        <w:fldChar w:fldCharType="end"/>
      </w:r>
      <w:r w:rsidR="00A21FA4">
        <w:t>.</w:t>
      </w:r>
      <w:r>
        <w:t xml:space="preserve"> </w:t>
      </w:r>
      <w:r w:rsidR="00A21FA4">
        <w:t xml:space="preserve"> We used the </w:t>
      </w:r>
      <w:r w:rsidRPr="00A21FA4">
        <w:rPr>
          <w:i/>
        </w:rPr>
        <w:t>k</w:t>
      </w:r>
      <w:r>
        <w:t xml:space="preserve">-means clustering algorithm with the number of protein clusters set </w:t>
      </w:r>
      <w:r>
        <w:lastRenderedPageBreak/>
        <w:t>to 25 and RNA clusters to 15. To compare relative protein prof</w:t>
      </w:r>
      <w:r w:rsidR="00A21FA4">
        <w:t>iles with the integral of their relative</w:t>
      </w:r>
      <w:r>
        <w:t xml:space="preserve"> transcript levels we integrated each of the transcript profiles, from the initial time to each additional time point, using the trapezoidal method implemented by the python l</w:t>
      </w:r>
      <w:r>
        <w:t>i</w:t>
      </w:r>
      <w:r>
        <w:t>brary</w:t>
      </w:r>
      <w:r w:rsidR="00A21FA4">
        <w:t xml:space="preserve"> </w:t>
      </w:r>
      <w:proofErr w:type="spellStart"/>
      <w:proofErr w:type="gramStart"/>
      <w:r w:rsidR="00A21FA4" w:rsidRPr="00A21FA4">
        <w:t>numpy</w:t>
      </w:r>
      <w:proofErr w:type="spellEnd"/>
      <w:r w:rsidR="00A21FA4">
        <w:t xml:space="preserve"> </w:t>
      </w:r>
      <w:r w:rsidR="00A21FA4" w:rsidRPr="00A21FA4">
        <w:t xml:space="preserve"> </w:t>
      </w:r>
      <w:proofErr w:type="gramEnd"/>
      <w:r w:rsidR="00207439">
        <w:fldChar w:fldCharType="begin"/>
      </w:r>
      <w:r w:rsidR="00A21FA4">
        <w:instrText xml:space="preserve"> ADDIN ZOTERO_ITEM CSL_CITATION {"citationID":"h6sumdl3e","properties":{"formattedCitation":"(Walt et al., 2011)","plainCitation":"(Walt et al., 2011)"},"citationItems":[{"id":211,"uris":["http://zotero.org/users/2021925/items/5JMFF6VU"],"uri":["http://zotero.org/users/2021925/items/5JMFF6VU"],"itemData":{"id":211,"type":"article-journal","title":"The NumPy Array: A Structure for Efficient Numerical Computation","container-title":"Computing in Science &amp; Engineering","page":"22-30","volume":"13","issue":"2","source":"scitation.aip.org","abstract":"In the Python world, NumPy arrays are the standard representation for numerical data and enable efficient implementation of numerical computations in a high-level language. As this effort shows, NumPy performance can be improved through three techniques: vectorizing calculations, avoiding copying data in memory, and minimizing operation counts.","DOI":"10.1109/MCSE.2011.37","ISSN":"1521-9615","shortTitle":"The NumPy Array","author":[{"family":"Walt","given":"Stéfan van der"},{"family":"Colbert","given":"S. Chris"},{"family":"Varoquaux","given":"Gaël"}],"issued":{"date-parts":[["2011",3,1]]},"accessed":{"date-parts":[["2014",9,9]]}}}],"schema":"https://github.com/citation-style-language/schema/raw/master/csl-citation.json"} </w:instrText>
      </w:r>
      <w:r w:rsidR="00207439">
        <w:fldChar w:fldCharType="separate"/>
      </w:r>
      <w:r w:rsidR="00A21FA4">
        <w:rPr>
          <w:noProof/>
        </w:rPr>
        <w:t>(Walt et al., 2011)</w:t>
      </w:r>
      <w:r w:rsidR="00207439">
        <w:fldChar w:fldCharType="end"/>
      </w:r>
      <w:r>
        <w:t>.</w:t>
      </w:r>
    </w:p>
    <w:p w14:paraId="1EF03F3E" w14:textId="77777777" w:rsidR="00CB6967" w:rsidRDefault="00CB6967" w:rsidP="00CB6967"/>
    <w:p w14:paraId="01B6E80C" w14:textId="77777777" w:rsidR="00CB6967" w:rsidRDefault="00CB6967" w:rsidP="00A21FA4">
      <w:pPr>
        <w:pStyle w:val="NoSpacing"/>
      </w:pPr>
      <w:r>
        <w:t>We used a piecewise continuous curve to fit both RNA and protein profiles. This curve was defined by seven free parameters, 4 free time parameters, and 3 free amplitude param</w:t>
      </w:r>
      <w:r>
        <w:t>e</w:t>
      </w:r>
      <w:r>
        <w:t>ters.  To fit the profiles we used a custom implementation of a differential evolution (DE) algorithm</w:t>
      </w:r>
      <w:r w:rsidR="002A3F5B">
        <w:fldChar w:fldCharType="begin"/>
      </w:r>
      <w:r w:rsidR="002A3F5B">
        <w:instrText xml:space="preserve"> ADDIN ZOTERO_ITEM CSL_CITATION {"citationID":"1sta5bm8is","properties":{"formattedCitation":"(Price et al., 2005)","plainCitation":"(Price et al., 2005)"},"citationItems":[{"id":181,"uris":["http://zotero.org/users/local/nzbyWFEW/items/RPR2M2CB"],"uri":["http://zotero.org/users/local/nzbyWFEW/items/RPR2M2CB"],"itemData":{"id":181,"type":"book","title":"Differential Evolution: A Practical Approach to Global Optimization (Natural Computing Series)","publisher":"Springer-Verlag New York, Inc.","publisher-place":"Secaucus, NJ, USA","event-place":"Secaucus, NJ, USA","ISBN":"3540209506","author":[{"family":"Price","given":"Kenneth"},{"family":"Storn","given":"Rainer M."},{"family":"Lampinen","given":"Jouni A."}],"issued":{"date-parts":[["2005"]]}}}],"schema":"https://github.com/citation-style-language/schema/raw/master/csl-citation.json"} </w:instrText>
      </w:r>
      <w:r w:rsidR="002A3F5B">
        <w:fldChar w:fldCharType="separate"/>
      </w:r>
      <w:r w:rsidR="002A3F5B">
        <w:rPr>
          <w:noProof/>
        </w:rPr>
        <w:t>(Price et al., 2005)</w:t>
      </w:r>
      <w:r w:rsidR="002A3F5B">
        <w:fldChar w:fldCharType="end"/>
      </w:r>
      <w:r w:rsidR="002A3F5B">
        <w:t>.</w:t>
      </w:r>
      <w:r>
        <w:t xml:space="preserve"> Briefly, the DE algorithm generates an ensemble of random parameter guesses within a predefined range, at each iteration vectors of individual p</w:t>
      </w:r>
      <w:r>
        <w:t>a</w:t>
      </w:r>
      <w:r>
        <w:t xml:space="preserve">rameter sets (sometimes called agents) are mixed together at a predefined crossover </w:t>
      </w:r>
      <w:proofErr w:type="spellStart"/>
      <w:r>
        <w:t>rate,only</w:t>
      </w:r>
      <w:proofErr w:type="spellEnd"/>
      <w:r>
        <w:t xml:space="preserve"> those crossover events that yield a smaller error (defined by a predefined cost function) are kept, and the process is iterated until a convergence criteria is met. In our fits we used an ensemble of</w:t>
      </w:r>
      <w:r>
        <w:rPr>
          <w:shd w:val="clear" w:color="auto" w:fill="FFFFFF"/>
        </w:rPr>
        <w:t xml:space="preserve"> 15 a</w:t>
      </w:r>
      <w:r>
        <w:t xml:space="preserve">gents with a crossover frequency of 0.75 and </w:t>
      </w:r>
      <w:proofErr w:type="gramStart"/>
      <w:r>
        <w:t>an</w:t>
      </w:r>
      <w:proofErr w:type="gramEnd"/>
      <w:r>
        <w:rPr>
          <w:shd w:val="clear" w:color="auto" w:fill="FFFFFF"/>
        </w:rPr>
        <w:t xml:space="preserve"> mixing strength </w:t>
      </w:r>
      <w:r>
        <w:t xml:space="preserve">of 0.6. The crossover frequency determines the probability that an agent will be changed at any given iteration and the mixing strength determines how large a change an agent undergoes if it </w:t>
      </w:r>
      <w:proofErr w:type="gramStart"/>
      <w:r>
        <w:t>is chosen to be altered</w:t>
      </w:r>
      <w:proofErr w:type="gramEnd"/>
      <w:r>
        <w:t>. The crossover frequency and mixing strength where picked based upon an empirical study of the dependence of convergence efficiency on these parameters</w:t>
      </w:r>
      <w:r w:rsidR="00A21FA4">
        <w:t xml:space="preserve"> </w:t>
      </w:r>
      <w:r w:rsidR="002A3F5B">
        <w:fldChar w:fldCharType="begin"/>
      </w:r>
      <w:r w:rsidR="002A3F5B">
        <w:instrText xml:space="preserve"> ADDIN ZOTERO_ITEM CSL_CITATION {"citationID":"lit8dqvqj","properties":{"formattedCitation":"(Pedersen, Magnus Erik Hvass, n.d.)","plainCitation":"(Pedersen, Magnus Erik Hvass, n.d.)"},"citationItems":[{"id":104,"uris":["http://zotero.org/users/local/nzbyWFEW/items/FE2IKM8Z"],"uri":["http://zotero.org/users/local/nzbyWFEW/items/FE2IKM8Z"],"itemData":{"id":104,"type":"article-journal","title":"Good parameters for differential evolution.","author":[{"family":"Pedersen, Magnus Erik Hvass","given":""}]}}],"schema":"https://github.com/citation-style-language/schema/raw/master/csl-citation.json"} </w:instrText>
      </w:r>
      <w:r w:rsidR="002A3F5B">
        <w:fldChar w:fldCharType="separate"/>
      </w:r>
      <w:r w:rsidR="002A3F5B">
        <w:rPr>
          <w:noProof/>
        </w:rPr>
        <w:t>(Pedersen, Magnus Erik Hvass, 2010)</w:t>
      </w:r>
      <w:r w:rsidR="002A3F5B">
        <w:fldChar w:fldCharType="end"/>
      </w:r>
      <w:r>
        <w:t xml:space="preserve"> for some standard optimization problems. The cost function is given by </w:t>
      </w:r>
    </w:p>
    <w:p w14:paraId="60F0C283" w14:textId="77777777" w:rsidR="00CB6967" w:rsidRDefault="00CB6967" w:rsidP="00CB6967"/>
    <w:p w14:paraId="0F63179A" w14:textId="77777777" w:rsidR="00CB6967" w:rsidRDefault="002A3F5B" w:rsidP="002A3F5B">
      <w:pPr>
        <w:jc w:val="center"/>
      </w:pPr>
      <w:r w:rsidRPr="002A3F5B">
        <w:rPr>
          <w:position w:val="-30"/>
        </w:rPr>
        <w:object w:dxaOrig="2320" w:dyaOrig="720" w14:anchorId="4B9938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75pt;height:36.35pt" o:ole="">
            <v:imagedata r:id="rId14" o:title=""/>
          </v:shape>
          <o:OLEObject Type="Embed" ProgID="Equation.3" ShapeID="_x0000_i1025" DrawAspect="Content" ObjectID="_1346782580" r:id="rId15"/>
        </w:object>
      </w:r>
    </w:p>
    <w:p w14:paraId="678D2AA9" w14:textId="77777777" w:rsidR="00CB6967" w:rsidRDefault="00CB6967" w:rsidP="00A21FA4">
      <w:pPr>
        <w:pStyle w:val="NoSpacing"/>
      </w:pPr>
      <w:proofErr w:type="gramStart"/>
      <w:r>
        <w:t>where</w:t>
      </w:r>
      <w:proofErr w:type="gramEnd"/>
      <w:r>
        <w:t xml:space="preserve"> </w:t>
      </w:r>
      <w:r w:rsidRPr="00051F8F">
        <w:rPr>
          <w:i/>
        </w:rPr>
        <w:t>d</w:t>
      </w:r>
      <w:r w:rsidRPr="00051F8F">
        <w:rPr>
          <w:i/>
          <w:vertAlign w:val="subscript"/>
        </w:rPr>
        <w:t>i</w:t>
      </w:r>
      <w:r>
        <w:t>(</w:t>
      </w:r>
      <w:proofErr w:type="spellStart"/>
      <w:r w:rsidRPr="00051F8F">
        <w:rPr>
          <w:i/>
        </w:rPr>
        <w:t>t</w:t>
      </w:r>
      <w:r w:rsidRPr="00051F8F">
        <w:rPr>
          <w:i/>
          <w:vertAlign w:val="subscript"/>
        </w:rPr>
        <w:t>j</w:t>
      </w:r>
      <w:proofErr w:type="spellEnd"/>
      <w:r>
        <w:t xml:space="preserve">), </w:t>
      </w:r>
      <w:proofErr w:type="spellStart"/>
      <w:r w:rsidRPr="00051F8F">
        <w:rPr>
          <w:rFonts w:ascii="Ubuntu" w:hAnsi="Ubuntu"/>
          <w:i/>
        </w:rPr>
        <w:t>σ</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and </w:t>
      </w:r>
      <w:proofErr w:type="spellStart"/>
      <w:r w:rsidRPr="00051F8F">
        <w:rPr>
          <w:i/>
        </w:rPr>
        <w:t>s</w:t>
      </w:r>
      <w:r w:rsidRPr="00051F8F">
        <w:rPr>
          <w:i/>
          <w:vertAlign w:val="subscript"/>
        </w:rPr>
        <w:t>i</w:t>
      </w:r>
      <w:proofErr w:type="spellEnd"/>
      <w:r>
        <w:t>(</w:t>
      </w:r>
      <w:proofErr w:type="spellStart"/>
      <w:r w:rsidRPr="00051F8F">
        <w:rPr>
          <w:i/>
        </w:rPr>
        <w:t>t</w:t>
      </w:r>
      <w:r w:rsidRPr="00051F8F">
        <w:rPr>
          <w:i/>
          <w:vertAlign w:val="subscript"/>
        </w:rPr>
        <w:t>j</w:t>
      </w:r>
      <w:proofErr w:type="spellEnd"/>
      <w:r>
        <w:t xml:space="preserve">) are the average of all experimental repeats of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the standard deviation of the experiments of the protein (or mRNA)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t xml:space="preserve">, and the average of the ensemble simulations </w:t>
      </w:r>
      <w:proofErr w:type="spellStart"/>
      <w:r w:rsidRPr="00051F8F">
        <w:rPr>
          <w:i/>
        </w:rPr>
        <w:t>i</w:t>
      </w:r>
      <w:proofErr w:type="spellEnd"/>
      <w:r>
        <w:t xml:space="preserve"> at time </w:t>
      </w:r>
      <w:proofErr w:type="spellStart"/>
      <w:r w:rsidRPr="00051F8F">
        <w:rPr>
          <w:i/>
        </w:rPr>
        <w:t>t</w:t>
      </w:r>
      <w:r w:rsidRPr="00051F8F">
        <w:rPr>
          <w:i/>
          <w:vertAlign w:val="subscript"/>
        </w:rPr>
        <w:t>j</w:t>
      </w:r>
      <w:proofErr w:type="spellEnd"/>
      <w:r w:rsidR="00051F8F">
        <w:t xml:space="preserve">, </w:t>
      </w:r>
      <w:r>
        <w:t>respectively. Scaling by the standard deviation places a relatively lower weight on data points with relatively larger errors for a given protein or mRNA.</w:t>
      </w:r>
    </w:p>
    <w:p w14:paraId="2DAA8CAF" w14:textId="77777777" w:rsidR="00CB6967" w:rsidRDefault="00CB6967" w:rsidP="00CB6967">
      <w:r>
        <w:t xml:space="preserve"> </w:t>
      </w:r>
    </w:p>
    <w:p w14:paraId="02E3CFA6" w14:textId="77777777" w:rsidR="00CB6967" w:rsidRDefault="00CB6967" w:rsidP="00A21FA4">
      <w:pPr>
        <w:pStyle w:val="NoSpacing"/>
      </w:pPr>
      <w:r>
        <w:t xml:space="preserve">Some of the profiles may be slightly over fit by our curve (e.g. profiles that are </w:t>
      </w:r>
      <w:proofErr w:type="spellStart"/>
      <w:r>
        <w:t>upregulated</w:t>
      </w:r>
      <w:proofErr w:type="spellEnd"/>
      <w:r>
        <w:t xml:space="preserve"> or </w:t>
      </w:r>
      <w:r w:rsidR="002F22E7">
        <w:t>down-regulated</w:t>
      </w:r>
      <w:r>
        <w:t xml:space="preserve"> once during the time course without further modulation of expression). Thus care needs to be exercised in the interpretation of some of the parameters. However, we found </w:t>
      </w:r>
      <w:r w:rsidRPr="00051F8F">
        <w:rPr>
          <w:i/>
        </w:rPr>
        <w:t>t</w:t>
      </w:r>
      <w:r w:rsidRPr="00051F8F">
        <w:rPr>
          <w:vertAlign w:val="subscript"/>
        </w:rPr>
        <w:t>1</w:t>
      </w:r>
      <w:r>
        <w:t xml:space="preserve"> to reliably give the time to first inflection, that the sum of </w:t>
      </w:r>
      <w:r w:rsidRPr="00051F8F">
        <w:rPr>
          <w:i/>
        </w:rPr>
        <w:t>t</w:t>
      </w:r>
      <w:r w:rsidRPr="00051F8F">
        <w:rPr>
          <w:vertAlign w:val="subscript"/>
        </w:rPr>
        <w:t>2</w:t>
      </w:r>
      <w:r w:rsidR="00B50EB1">
        <w:t xml:space="preserve">, </w:t>
      </w:r>
      <w:r w:rsidR="00B50EB1" w:rsidRPr="00051F8F">
        <w:rPr>
          <w:i/>
        </w:rPr>
        <w:t>t</w:t>
      </w:r>
      <w:r w:rsidR="00B50EB1">
        <w:rPr>
          <w:vertAlign w:val="subscript"/>
        </w:rPr>
        <w:t>3</w:t>
      </w:r>
      <w:r w:rsidR="00B50EB1" w:rsidRPr="00B50EB1">
        <w:t>,</w:t>
      </w:r>
      <w:r w:rsidR="00B50EB1">
        <w:rPr>
          <w:vertAlign w:val="subscript"/>
        </w:rPr>
        <w:t xml:space="preserve"> </w:t>
      </w:r>
      <w:r w:rsidR="00B50EB1" w:rsidRPr="00B50EB1">
        <w:t>and</w:t>
      </w:r>
      <w:r w:rsidR="00B50EB1">
        <w:rPr>
          <w:vertAlign w:val="subscript"/>
        </w:rPr>
        <w:t xml:space="preserve"> </w:t>
      </w:r>
      <w:r w:rsidRPr="00051F8F">
        <w:rPr>
          <w:i/>
        </w:rPr>
        <w:t>t</w:t>
      </w:r>
      <w:r w:rsidRPr="00051F8F">
        <w:rPr>
          <w:vertAlign w:val="subscript"/>
        </w:rPr>
        <w:t>4</w:t>
      </w:r>
      <w:r>
        <w:t xml:space="preserve"> was a d</w:t>
      </w:r>
      <w:r>
        <w:t>e</w:t>
      </w:r>
      <w:r>
        <w:t>cent proxy to how long it took a</w:t>
      </w:r>
      <w:r w:rsidR="007C6084">
        <w:t>n</w:t>
      </w:r>
      <w:r>
        <w:t xml:space="preserve"> RNA/protein to reach a steady state after entering st</w:t>
      </w:r>
      <w:r>
        <w:t>a</w:t>
      </w:r>
      <w:r>
        <w:t xml:space="preserve">tionary phase, and that we could reliable sort the behavior into four categories based upon the amplitude parameters. The four categories we used where that of up-regulated, down-regulated, temporarily up-regulated or temporarily </w:t>
      </w:r>
      <w:r w:rsidR="002F22E7">
        <w:t>down-regulated</w:t>
      </w:r>
      <w:r>
        <w:t>. The sorting into cat</w:t>
      </w:r>
      <w:r>
        <w:t>e</w:t>
      </w:r>
      <w:r>
        <w:t>gories was aided by our estimate of the distribution of parameters that allow for a good fit within in the population of fits. A fit was considered good if it was on average (across the time course) one standard deviation, or less, away from the experimental average.</w:t>
      </w:r>
    </w:p>
    <w:p w14:paraId="78A1BE03" w14:textId="77777777" w:rsidR="00CB6967" w:rsidRDefault="00CB6967" w:rsidP="00CB6967"/>
    <w:p w14:paraId="70036775" w14:textId="77777777" w:rsidR="00CB6967" w:rsidRDefault="00CB6967" w:rsidP="00A21FA4">
      <w:pPr>
        <w:pStyle w:val="NoSpacing"/>
      </w:pPr>
      <w:r>
        <w:t>We used the DAVID database</w:t>
      </w:r>
      <w:r w:rsidR="00A21FA4">
        <w:t xml:space="preserve"> </w:t>
      </w:r>
      <w:r>
        <w:t>(david.abcc.ncifcrf.gov)</w:t>
      </w:r>
      <w:r w:rsidR="00A21FA4">
        <w:t xml:space="preserve"> </w:t>
      </w:r>
      <w:r>
        <w:t>to perform Gene Ontology term e</w:t>
      </w:r>
      <w:r>
        <w:t>n</w:t>
      </w:r>
      <w:r>
        <w:t xml:space="preserve">richment on each subset of sorted genes: </w:t>
      </w:r>
      <w:proofErr w:type="gramStart"/>
      <w:r>
        <w:t>up-regulated</w:t>
      </w:r>
      <w:proofErr w:type="gramEnd"/>
      <w:r>
        <w:t xml:space="preserve">, down-regulated, temporarily up-regulated or temporarily </w:t>
      </w:r>
      <w:r w:rsidR="002F22E7">
        <w:t>down-regulated</w:t>
      </w:r>
      <w:r>
        <w:t xml:space="preserve">. Specifically we made use of DAVID's API, instead of the web interface, to generate the GO-enrichment through a python script. GO terms </w:t>
      </w:r>
      <w:r>
        <w:lastRenderedPageBreak/>
        <w:t xml:space="preserve">where clustered based upon genes in a given term to reduce redundancy in the returned results. </w:t>
      </w:r>
    </w:p>
    <w:p w14:paraId="4DA4F9B3" w14:textId="77777777" w:rsidR="00CB6967" w:rsidRDefault="00CB6967" w:rsidP="00CB6967"/>
    <w:p w14:paraId="4D0C2E27" w14:textId="77777777" w:rsidR="00CB6967" w:rsidRDefault="00CB6967" w:rsidP="00A21FA4">
      <w:pPr>
        <w:pStyle w:val="NoSpacing"/>
      </w:pPr>
      <w:r>
        <w:t xml:space="preserve">As a complementary approach we also enriched, for </w:t>
      </w:r>
      <w:proofErr w:type="spellStart"/>
      <w:r>
        <w:t>Kegg</w:t>
      </w:r>
      <w:proofErr w:type="spellEnd"/>
      <w:r>
        <w:t xml:space="preserve"> pathway terms, the entire set of significantly changing proteins (without presorting) using, again, the DAVID database API. The proteins within each returned </w:t>
      </w:r>
      <w:proofErr w:type="spellStart"/>
      <w:r>
        <w:t>Kegg</w:t>
      </w:r>
      <w:proofErr w:type="spellEnd"/>
      <w:r>
        <w:t xml:space="preserve"> pathway where then averaged to see if there was any consistent response across the entire pathway. Those </w:t>
      </w:r>
      <w:proofErr w:type="spellStart"/>
      <w:r>
        <w:t>Kegg</w:t>
      </w:r>
      <w:proofErr w:type="spellEnd"/>
      <w:r>
        <w:t xml:space="preserve"> terms that gave in-cohesive responses across proteins in that pathway returned a relatively flat average and where fi</w:t>
      </w:r>
      <w:r>
        <w:t>l</w:t>
      </w:r>
      <w:r>
        <w:t xml:space="preserve">tered out. </w:t>
      </w:r>
    </w:p>
    <w:p w14:paraId="67537E1C" w14:textId="77777777" w:rsidR="00CB6967" w:rsidRDefault="00CB6967" w:rsidP="00CB6967"/>
    <w:p w14:paraId="0919E040" w14:textId="77777777" w:rsidR="00A3644C" w:rsidRDefault="00CB6967" w:rsidP="00A3644C">
      <w:pPr>
        <w:pStyle w:val="NoSpacing"/>
      </w:pPr>
      <w:r>
        <w:t>All of the scripts used to perform the above analysis can be downloaded at github.com/marcotte/AG3C &lt;</w:t>
      </w:r>
      <w:commentRangeStart w:id="315"/>
      <w:r>
        <w:t xml:space="preserve">I should merge </w:t>
      </w:r>
      <w:proofErr w:type="spellStart"/>
      <w:r>
        <w:t>Daryia's</w:t>
      </w:r>
      <w:proofErr w:type="spellEnd"/>
      <w:r>
        <w:t xml:space="preserve"> code with mine</w:t>
      </w:r>
      <w:commentRangeEnd w:id="315"/>
      <w:r w:rsidR="00CF0834">
        <w:rPr>
          <w:rStyle w:val="CommentReference"/>
          <w:color w:val="00000A"/>
        </w:rPr>
        <w:commentReference w:id="315"/>
      </w:r>
      <w:r>
        <w:t xml:space="preserve">&gt;. </w:t>
      </w:r>
    </w:p>
    <w:p w14:paraId="40BCB631" w14:textId="77777777" w:rsidR="005A50CF" w:rsidRDefault="00BA5B3C" w:rsidP="005A50CF">
      <w:pPr>
        <w:pStyle w:val="Heading1"/>
      </w:pPr>
      <w:r>
        <w:t>References</w:t>
      </w:r>
    </w:p>
    <w:p w14:paraId="22A63F75" w14:textId="77777777" w:rsidR="002A3F5B" w:rsidRPr="002A3F5B" w:rsidRDefault="00207439" w:rsidP="002A3F5B">
      <w:pPr>
        <w:pStyle w:val="Bibliography"/>
        <w:rPr>
          <w:color w:val="auto"/>
        </w:rPr>
      </w:pPr>
      <w:r w:rsidRPr="002C1CF2">
        <w:rPr>
          <w:color w:val="auto"/>
        </w:rPr>
        <w:fldChar w:fldCharType="begin"/>
      </w:r>
      <w:r w:rsidR="0084560E">
        <w:rPr>
          <w:color w:val="auto"/>
        </w:rPr>
        <w:instrText xml:space="preserve"> ADDIN ZOTERO_BIBL {"custom":[]} CSL_BIBLIOGRAPHY </w:instrText>
      </w:r>
      <w:r w:rsidRPr="002C1CF2">
        <w:rPr>
          <w:color w:val="auto"/>
        </w:rPr>
        <w:fldChar w:fldCharType="separate"/>
      </w:r>
      <w:r w:rsidR="002A3F5B" w:rsidRPr="002A3F5B">
        <w:rPr>
          <w:color w:val="auto"/>
        </w:rPr>
        <w:t>Abreu, R. de S., Penalva, L.O., Marcotte, E.M., Vogel, C., 2009. Global signatures of protein and mRNA expression levels. Mol. Biosyst. 5, 1512–1526. doi:10.1039/B908315D</w:t>
      </w:r>
    </w:p>
    <w:p w14:paraId="5EDD342F" w14:textId="77777777" w:rsidR="002A3F5B" w:rsidRPr="002A3F5B" w:rsidRDefault="002A3F5B" w:rsidP="002A3F5B">
      <w:pPr>
        <w:pStyle w:val="Bibliography"/>
        <w:rPr>
          <w:color w:val="auto"/>
        </w:rPr>
      </w:pPr>
      <w:r w:rsidRPr="002A3F5B">
        <w:rPr>
          <w:color w:val="auto"/>
        </w:rPr>
        <w:t>Åkesson, M., Förster, J., Nielsen, J., 2004. Integration of gene expression data into genome-scale metabolic models. Metab. Eng. 6, 285–293. doi:10.1016/j.ymben.2003.12.002</w:t>
      </w:r>
    </w:p>
    <w:p w14:paraId="6727D041" w14:textId="77777777" w:rsidR="002A3F5B" w:rsidRPr="002A3F5B" w:rsidRDefault="002A3F5B" w:rsidP="002A3F5B">
      <w:pPr>
        <w:pStyle w:val="Bibliography"/>
        <w:rPr>
          <w:color w:val="auto"/>
        </w:rPr>
      </w:pPr>
      <w:r w:rsidRPr="002A3F5B">
        <w:rPr>
          <w:color w:val="auto"/>
        </w:rPr>
        <w:t>Anders, S., Huber, W., 2010. Differential expression analysis for sequence count data. Genome Biol. 11, R106. doi:10.1186/gb-2010-11-10-r106</w:t>
      </w:r>
    </w:p>
    <w:p w14:paraId="7D6D3E01" w14:textId="77777777" w:rsidR="002A3F5B" w:rsidRPr="002A3F5B" w:rsidRDefault="002A3F5B" w:rsidP="002A3F5B">
      <w:pPr>
        <w:pStyle w:val="Bibliography"/>
        <w:rPr>
          <w:color w:val="auto"/>
        </w:rPr>
      </w:pPr>
      <w:r w:rsidRPr="002A3F5B">
        <w:rPr>
          <w:color w:val="auto"/>
        </w:rPr>
        <w:t>Anders, S., Pyl, P.T., Huber, W., 2014. HTSeq - A Python framework to work with high-throughput sequencing data (No. 002824).</w:t>
      </w:r>
    </w:p>
    <w:p w14:paraId="62F097E2" w14:textId="77777777" w:rsidR="002A3F5B" w:rsidRPr="002A3F5B" w:rsidRDefault="002A3F5B" w:rsidP="002A3F5B">
      <w:pPr>
        <w:pStyle w:val="Bibliography"/>
        <w:rPr>
          <w:color w:val="auto"/>
        </w:rPr>
      </w:pPr>
      <w:r w:rsidRPr="002A3F5B">
        <w:rPr>
          <w:color w:val="auto"/>
        </w:rPr>
        <w:t>Bishop, R.E., Gibbons, H.S., Guina, T., Trent, M.S., Miller, S.I., Raetz, C.R.H., 2000. Transfer of palmitate from phospholipids to lipid A in outer membranes of Gram-negative bacteria. EMBO J. 19, 5071–5080. doi:10.1093/emboj/19.19.5071</w:t>
      </w:r>
    </w:p>
    <w:p w14:paraId="42FFAC1E" w14:textId="77777777" w:rsidR="002A3F5B" w:rsidRPr="002A3F5B" w:rsidRDefault="002A3F5B" w:rsidP="002A3F5B">
      <w:pPr>
        <w:pStyle w:val="Bibliography"/>
        <w:rPr>
          <w:color w:val="auto"/>
        </w:rPr>
      </w:pPr>
      <w:r w:rsidRPr="002A3F5B">
        <w:rPr>
          <w:color w:val="auto"/>
        </w:rPr>
        <w:t>Carrera, J., Estrela, R., Luo, J., Rai, N., Tsoukalas, A., Tagkopoulos, I., 2014. An integrative, multi-scale, genome-wide model reveals the phenotypic landscape of Escherichia coli. Mol. Syst. Biol. 10, n/a–n/a. doi:10.15252/msb.20145108</w:t>
      </w:r>
    </w:p>
    <w:p w14:paraId="657ACDC4" w14:textId="77777777" w:rsidR="002A3F5B" w:rsidRPr="002A3F5B" w:rsidRDefault="002A3F5B" w:rsidP="002A3F5B">
      <w:pPr>
        <w:pStyle w:val="Bibliography"/>
        <w:rPr>
          <w:color w:val="auto"/>
        </w:rPr>
      </w:pPr>
      <w:r w:rsidRPr="002A3F5B">
        <w:rPr>
          <w:color w:val="auto"/>
        </w:rPr>
        <w:t>Colijn, C., Brandes, A., Zucker, J., Lun, D.S., Weiner, B., Farhat, M.R., Cheng, T.-Y., Moody, D.B., Murray, M., Galagan, J.E., 2009. Interpreting Expression Data with Metabolic Flux Models: Predicting Mycobacterium tuberculosis Mycolic Acid Production. PLoS Comput Biol 5, e1000489. doi:10.1371/journal.pcbi.1000489</w:t>
      </w:r>
    </w:p>
    <w:p w14:paraId="3334D45C" w14:textId="77777777" w:rsidR="002A3F5B" w:rsidRPr="002A3F5B" w:rsidRDefault="002A3F5B" w:rsidP="002A3F5B">
      <w:pPr>
        <w:pStyle w:val="Bibliography"/>
        <w:rPr>
          <w:color w:val="auto"/>
        </w:rPr>
      </w:pPr>
      <w:r w:rsidRPr="002A3F5B">
        <w:rPr>
          <w:color w:val="auto"/>
        </w:rPr>
        <w:t>Collins, S.B., Reznik, E., Segrè, D., 2012. Temporal Expression-based Analysis of Metabolism. PLoS Comput Biol 8, e1002781. doi:10.1371/journal.pcbi.1002781</w:t>
      </w:r>
    </w:p>
    <w:p w14:paraId="0CC3A671" w14:textId="77777777" w:rsidR="002A3F5B" w:rsidRPr="002A3F5B" w:rsidRDefault="002A3F5B" w:rsidP="002A3F5B">
      <w:pPr>
        <w:pStyle w:val="Bibliography"/>
        <w:rPr>
          <w:color w:val="auto"/>
        </w:rPr>
      </w:pPr>
      <w:r w:rsidRPr="002A3F5B">
        <w:rPr>
          <w:color w:val="auto"/>
        </w:rPr>
        <w:t>Dodt, M., Roehr, J.T., Ahmed, R., Dieterich, C., 2012. FLEXBAR—Flexible Barcode and Adapter Processing for Next-Generation Sequencing Platforms. Biology 1, 895–905. doi:10.3390/biology1030895</w:t>
      </w:r>
    </w:p>
    <w:p w14:paraId="48D4E86F" w14:textId="77777777" w:rsidR="002A3F5B" w:rsidRPr="002A3F5B" w:rsidRDefault="002A3F5B" w:rsidP="002A3F5B">
      <w:pPr>
        <w:pStyle w:val="Bibliography"/>
        <w:rPr>
          <w:color w:val="auto"/>
        </w:rPr>
      </w:pPr>
      <w:r w:rsidRPr="002A3F5B">
        <w:rPr>
          <w:color w:val="auto"/>
        </w:rPr>
        <w:t>Duarte, N.C., Herrgård, M.J., Palsson, B.Ø., 2004. Reconstruction and Validation of Saccharomyces cerevisiae iND750, a Fully Compartmentalized Genome-Scale Metabolic Model. Genome Res. 14, 1298–1309. doi:10.1101/gr.2250904</w:t>
      </w:r>
    </w:p>
    <w:p w14:paraId="2AE5CAAF" w14:textId="77777777" w:rsidR="002A3F5B" w:rsidRPr="002A3F5B" w:rsidRDefault="002A3F5B" w:rsidP="002A3F5B">
      <w:pPr>
        <w:pStyle w:val="Bibliography"/>
        <w:rPr>
          <w:color w:val="auto"/>
        </w:rPr>
      </w:pPr>
      <w:r w:rsidRPr="002A3F5B">
        <w:rPr>
          <w:color w:val="auto"/>
        </w:rPr>
        <w:t>Fang, X., Wallqvist, A., Reifman, J., 2012. Modeling Phenotypic Metabolic Adaptations of Mycobacterium tuberculosis H37Rv under Hypoxia. PLoS Comput Biol 8, e1002688. doi:10.1371/journal.pcbi.1002688</w:t>
      </w:r>
    </w:p>
    <w:p w14:paraId="4C9D65AE" w14:textId="77777777" w:rsidR="002A3F5B" w:rsidRPr="002A3F5B" w:rsidRDefault="002A3F5B" w:rsidP="002A3F5B">
      <w:pPr>
        <w:pStyle w:val="Bibliography"/>
        <w:rPr>
          <w:color w:val="auto"/>
        </w:rPr>
      </w:pPr>
      <w:r w:rsidRPr="002A3F5B">
        <w:rPr>
          <w:color w:val="auto"/>
        </w:rPr>
        <w:lastRenderedPageBreak/>
        <w:t>Feist, A.M., Henry, C.S., Reed, J.L., Krummenacker, M., Joyce, A.R., Karp, P.D., Broadbelt, L.J., Hatzimanikatis, V., Palsson, B.Ø., 2007. A genome-scale metabolic reconstruction for Escherichia coli K-12 MG1655 that accounts for 1260 ORFs and thermodynamic information. Mol. Syst. Biol. 3, n/a–n/a. doi:10.1038/msb4100155</w:t>
      </w:r>
    </w:p>
    <w:p w14:paraId="4D529056" w14:textId="77777777" w:rsidR="002A3F5B" w:rsidRPr="002A3F5B" w:rsidRDefault="002A3F5B" w:rsidP="002A3F5B">
      <w:pPr>
        <w:pStyle w:val="Bibliography"/>
        <w:rPr>
          <w:color w:val="auto"/>
        </w:rPr>
      </w:pPr>
      <w:r w:rsidRPr="002A3F5B">
        <w:rPr>
          <w:color w:val="auto"/>
        </w:rPr>
        <w:t>Feist, A.M., Palsson, B.Ø., 2008. The growing scope of applications of genome-scale metabolic reconstructions using Escherichia coli. Nat. Biotechnol. 26, 659–667. doi:10.1038/nbt1401</w:t>
      </w:r>
    </w:p>
    <w:p w14:paraId="7378220F" w14:textId="77777777" w:rsidR="002A3F5B" w:rsidRPr="002A3F5B" w:rsidRDefault="002A3F5B" w:rsidP="002A3F5B">
      <w:pPr>
        <w:pStyle w:val="Bibliography"/>
        <w:rPr>
          <w:color w:val="auto"/>
        </w:rPr>
      </w:pPr>
      <w:r w:rsidRPr="002A3F5B">
        <w:rPr>
          <w:color w:val="auto"/>
        </w:rPr>
        <w:t>Finkel, S.E., Kolter, R., 1999. Evolution of microbial diversity during prolonged starvation. Proc. Natl. Acad. Sci. 96, 4023–4027. doi:10.1073/pnas.96.7.4023</w:t>
      </w:r>
    </w:p>
    <w:p w14:paraId="62BF8C16" w14:textId="77777777" w:rsidR="002A3F5B" w:rsidRPr="002A3F5B" w:rsidRDefault="002A3F5B" w:rsidP="002A3F5B">
      <w:pPr>
        <w:pStyle w:val="Bibliography"/>
        <w:rPr>
          <w:color w:val="auto"/>
        </w:rPr>
      </w:pPr>
      <w:r w:rsidRPr="002A3F5B">
        <w:rPr>
          <w:color w:val="auto"/>
        </w:rPr>
        <w:t>Giles, D.K., Hankins, J.V., Guan, Z., Trent, M.S., 2011. Remodelling of the Vibrio cholerae membrane by incorporation of exogenous fatty acids from host and aquatic environments. Mol. Microbiol. 79, 716–728. doi:10.1111/j.1365-2958.2010.07476.x</w:t>
      </w:r>
    </w:p>
    <w:p w14:paraId="696E24E5" w14:textId="77777777" w:rsidR="002A3F5B" w:rsidRPr="002A3F5B" w:rsidRDefault="002A3F5B" w:rsidP="002A3F5B">
      <w:pPr>
        <w:pStyle w:val="Bibliography"/>
        <w:rPr>
          <w:color w:val="auto"/>
        </w:rPr>
      </w:pPr>
      <w:r w:rsidRPr="002A3F5B">
        <w:rPr>
          <w:color w:val="auto"/>
        </w:rPr>
        <w:t>Grogan, D.W., Cronan, J.E., 1997. Cyclopropane ring formation in membrane lipids of bacteria. Microbiol. Mol. Biol. Rev. 61, 429–441.</w:t>
      </w:r>
    </w:p>
    <w:p w14:paraId="418A5D87" w14:textId="77777777" w:rsidR="002A3F5B" w:rsidRPr="002A3F5B" w:rsidRDefault="002A3F5B" w:rsidP="002A3F5B">
      <w:pPr>
        <w:pStyle w:val="Bibliography"/>
        <w:rPr>
          <w:color w:val="auto"/>
        </w:rPr>
      </w:pPr>
      <w:r w:rsidRPr="002A3F5B">
        <w:rPr>
          <w:color w:val="auto"/>
        </w:rPr>
        <w:t>Gygi, S.P., Rochon, Y., Franza, B.R., Aebersold, R., 1999. Correlation between Protein and mRNA Abundance in Yeast. Mol. Cell. Biol. 19, 1720–1730.</w:t>
      </w:r>
    </w:p>
    <w:p w14:paraId="7432D2F1" w14:textId="77777777" w:rsidR="002A3F5B" w:rsidRPr="002A3F5B" w:rsidRDefault="002A3F5B" w:rsidP="002A3F5B">
      <w:pPr>
        <w:pStyle w:val="Bibliography"/>
        <w:rPr>
          <w:color w:val="auto"/>
        </w:rPr>
      </w:pPr>
      <w:r w:rsidRPr="002A3F5B">
        <w:rPr>
          <w:color w:val="auto"/>
        </w:rPr>
        <w:t>Hankins, J.V., Madsen, J.A., Needham, B.D., Brodbelt, J.S., Trent, M.S., 2013. The Outer Membrane of Gram-Negative Bacteria: Lipid A Isolation and Characterization, in: Delcour, A.H. (Ed.), Bacterial Cell Surfaces, Methods in Molecular Biology. Humana Press, pp. 239–258.</w:t>
      </w:r>
    </w:p>
    <w:p w14:paraId="5CD34BA7" w14:textId="77777777" w:rsidR="002A3F5B" w:rsidRPr="002A3F5B" w:rsidRDefault="002A3F5B" w:rsidP="002A3F5B">
      <w:pPr>
        <w:pStyle w:val="Bibliography"/>
        <w:rPr>
          <w:color w:val="auto"/>
        </w:rPr>
      </w:pPr>
      <w:r w:rsidRPr="002A3F5B">
        <w:rPr>
          <w:color w:val="auto"/>
        </w:rPr>
        <w:t>Hu, P., Janga, S.C., Babu, M., Díaz-Mejía, J.J., Butland, G., Yang, W., Pogoutse, O., Guo, X., Phanse, S., Wong, P., Chandran, S., Christopoulos, C., Nazarians-Armavil, A., Nasseri, N.K., Musso, G., Ali, M., Nazemof, N., Eroukova, V., Golshani, A., Paccanaro, A., Greenblatt, J.F., Moreno-Hagelsieb, G., Emili, A., 2009. Global Functional Atlas of Escherichia coli Encompassing Previously Uncharacterized Proteins. PLoS Biol 7, e1000096. doi:10.1371/journal.pbio.1000096</w:t>
      </w:r>
    </w:p>
    <w:p w14:paraId="310A3949" w14:textId="77777777" w:rsidR="002A3F5B" w:rsidRPr="002A3F5B" w:rsidRDefault="002A3F5B" w:rsidP="002A3F5B">
      <w:pPr>
        <w:pStyle w:val="Bibliography"/>
        <w:rPr>
          <w:color w:val="auto"/>
        </w:rPr>
      </w:pPr>
      <w:r w:rsidRPr="002A3F5B">
        <w:rPr>
          <w:color w:val="auto"/>
        </w:rPr>
        <w:t>Jeong, H., Barbe, V., Lee, C.H., Vallenet, D., Yu, D.S., Choi, S.-H., Couloux, A., Lee, S.-W., Yoon, S.H., Cattolico, L., Hur, C.-G., Park, H.-S., Ségurens, B., Kim, S.C., Oh, T.K., Lenski, R.E., Studier, F.W., Daegelen, P., Kim, J.F., 2009. Genome Sequences of Escherichia coli B strains REL606 and BL21(DE3). J. Mol. Biol. 394, 644–652. doi:10.1016/j.jmb.2009.09.052</w:t>
      </w:r>
    </w:p>
    <w:p w14:paraId="70446368" w14:textId="77777777" w:rsidR="002A3F5B" w:rsidRPr="002A3F5B" w:rsidRDefault="002A3F5B" w:rsidP="002A3F5B">
      <w:pPr>
        <w:pStyle w:val="Bibliography"/>
        <w:rPr>
          <w:color w:val="auto"/>
        </w:rPr>
      </w:pPr>
      <w:r w:rsidRPr="002A3F5B">
        <w:rPr>
          <w:color w:val="auto"/>
        </w:rPr>
        <w:t>Jia, W., Zoeiby, A.E., Petruzziello, T.N., Jayabalasingham, B., Seyedirashti, S., Bishop, R.E., 2004. Lipid Trafficking Controls Endotoxin Acylation in Outer Membranes of Escherichia coli. J. Biol. Chem. 279, 44966–44975. doi:10.1074/jbc.M404963200</w:t>
      </w:r>
    </w:p>
    <w:p w14:paraId="0AA68E56" w14:textId="77777777" w:rsidR="002A3F5B" w:rsidRPr="002A3F5B" w:rsidRDefault="002A3F5B" w:rsidP="002A3F5B">
      <w:pPr>
        <w:pStyle w:val="Bibliography"/>
        <w:rPr>
          <w:color w:val="auto"/>
        </w:rPr>
      </w:pPr>
      <w:r w:rsidRPr="002A3F5B">
        <w:rPr>
          <w:color w:val="auto"/>
        </w:rPr>
        <w:t>Jones, E., Oliphant, T., Peterson, P., 2001. SciPy: Open source scientific tools for Python [WWW Document]. http://www.scipy.org/. URL http://www.scipy.org/Citing_SciPy (accessed 9.9.14).</w:t>
      </w:r>
    </w:p>
    <w:p w14:paraId="32AF2EF8" w14:textId="77777777" w:rsidR="002A3F5B" w:rsidRPr="002A3F5B" w:rsidRDefault="002A3F5B" w:rsidP="002A3F5B">
      <w:pPr>
        <w:pStyle w:val="Bibliography"/>
        <w:rPr>
          <w:color w:val="auto"/>
        </w:rPr>
      </w:pPr>
      <w:r w:rsidRPr="002A3F5B">
        <w:rPr>
          <w:color w:val="auto"/>
        </w:rPr>
        <w:t>Karr, J.R., Sanghvi, J.C., Macklin, D.N., Gutschow, M.V., Jacobs, J.M., Bolival Jr., B., Assad-Garcia, N., Glass, J.I., Covert, M.W., 2012. A Whole-Cell Computational Model Predicts Phenotype from Genotype. Cell 150, 389–401. doi:10.1016/j.cell.2012.05.044</w:t>
      </w:r>
    </w:p>
    <w:p w14:paraId="05A99CA4" w14:textId="77777777" w:rsidR="002A3F5B" w:rsidRPr="002A3F5B" w:rsidRDefault="002A3F5B" w:rsidP="002A3F5B">
      <w:pPr>
        <w:pStyle w:val="Bibliography"/>
        <w:rPr>
          <w:color w:val="auto"/>
        </w:rPr>
      </w:pPr>
      <w:r w:rsidRPr="002A3F5B">
        <w:rPr>
          <w:color w:val="auto"/>
        </w:rPr>
        <w:t>Langmead, B., Salzberg, S.L., 2012. Fast gapped-read alignment with Bowtie 2. Nat. Methods 9, 357–359. doi:10.1038/nmeth.1923</w:t>
      </w:r>
    </w:p>
    <w:p w14:paraId="56EAEA10" w14:textId="77777777" w:rsidR="002A3F5B" w:rsidRPr="002A3F5B" w:rsidRDefault="002A3F5B" w:rsidP="002A3F5B">
      <w:pPr>
        <w:pStyle w:val="Bibliography"/>
        <w:rPr>
          <w:color w:val="auto"/>
        </w:rPr>
      </w:pPr>
      <w:r w:rsidRPr="002A3F5B">
        <w:rPr>
          <w:color w:val="auto"/>
        </w:rPr>
        <w:t>Lee, D., Smallbone, K., Dunn, W.B., Murabito, E., Winder, C.L., Kell, D.B., Mendes, P., Swainston, N., 2012. Improving metabolic flux predictions using absolute gene expression data. BMC Syst. Biol. 6, 73. doi:10.1186/1752-0509-6-73</w:t>
      </w:r>
    </w:p>
    <w:p w14:paraId="0D224148" w14:textId="77777777" w:rsidR="002A3F5B" w:rsidRPr="002A3F5B" w:rsidRDefault="002A3F5B" w:rsidP="002A3F5B">
      <w:pPr>
        <w:pStyle w:val="Bibliography"/>
        <w:rPr>
          <w:color w:val="auto"/>
        </w:rPr>
      </w:pPr>
      <w:r w:rsidRPr="002A3F5B">
        <w:rPr>
          <w:color w:val="auto"/>
        </w:rPr>
        <w:lastRenderedPageBreak/>
        <w:t>Lewis, N.E., Cho, B.-K., Knight, E.M., Palsson, B.O., 2009. Gene expression profiling and the use of genome-scale in silico models of Escherichia coli for analysis: providing context for content. J. Bacteriol. 191, 3437–3444. doi:10.1128/JB.00034-09</w:t>
      </w:r>
    </w:p>
    <w:p w14:paraId="762F15FC" w14:textId="77777777" w:rsidR="002A3F5B" w:rsidRPr="002A3F5B" w:rsidRDefault="002A3F5B" w:rsidP="002A3F5B">
      <w:pPr>
        <w:pStyle w:val="Bibliography"/>
        <w:rPr>
          <w:color w:val="auto"/>
        </w:rPr>
      </w:pPr>
      <w:r w:rsidRPr="002A3F5B">
        <w:rPr>
          <w:color w:val="auto"/>
        </w:rPr>
        <w:t>Lewis, N.E., Hixson, K.K., Conrad, T.M., Lerman, J.A., Charusanti, P., Polpitiya, A.D., Adkins, J.N., Schramm, G., Purvine, S.O., Lopez-Ferrer, D., Weitz, K.K., Eils, R., König, R., Smith, R.D., Palsson, B.Ø., 2010. Omic data from evolved E. coli are consistent with computed optimal growth from genome-scale models. Mol. Syst. Biol. 6, n/a–n/a. doi:10.1038/msb.2010.47</w:t>
      </w:r>
    </w:p>
    <w:p w14:paraId="076B528C" w14:textId="77777777" w:rsidR="002A3F5B" w:rsidRPr="002A3F5B" w:rsidRDefault="002A3F5B" w:rsidP="002A3F5B">
      <w:pPr>
        <w:pStyle w:val="Bibliography"/>
        <w:rPr>
          <w:color w:val="auto"/>
        </w:rPr>
      </w:pPr>
      <w:r w:rsidRPr="002A3F5B">
        <w:rPr>
          <w:color w:val="auto"/>
        </w:rPr>
        <w:t>Lim, H.N., Lee, Y., Hussein, R., 2011a. Fundamental relationship between operon organization and gene expression. Proc. Natl. Acad. Sci. 108, 10626–10631. doi:10.1073/pnas.1105692108</w:t>
      </w:r>
    </w:p>
    <w:p w14:paraId="3B4A6AD9" w14:textId="77777777" w:rsidR="002A3F5B" w:rsidRPr="002A3F5B" w:rsidRDefault="002A3F5B" w:rsidP="002A3F5B">
      <w:pPr>
        <w:pStyle w:val="Bibliography"/>
        <w:rPr>
          <w:color w:val="auto"/>
        </w:rPr>
      </w:pPr>
      <w:r w:rsidRPr="002A3F5B">
        <w:rPr>
          <w:color w:val="auto"/>
        </w:rPr>
        <w:t>Lim, H.N., Lee, Y., Hussein, R., 2011b. Fundamental relationship between operon organization and gene expression. Proc. Natl. Acad. Sci. 108, 10626–10631. doi:10.1073/pnas.1105692108</w:t>
      </w:r>
    </w:p>
    <w:p w14:paraId="30F1E432" w14:textId="77777777" w:rsidR="002A3F5B" w:rsidRPr="002A3F5B" w:rsidRDefault="002A3F5B" w:rsidP="002A3F5B">
      <w:pPr>
        <w:pStyle w:val="Bibliography"/>
        <w:rPr>
          <w:color w:val="auto"/>
        </w:rPr>
      </w:pPr>
      <w:r w:rsidRPr="002A3F5B">
        <w:rPr>
          <w:color w:val="auto"/>
        </w:rPr>
        <w:t>Lu, P., Vogel, C., Wang, R., Yao, X., Marcotte, E.M., 2007. Absolute protein expression profiling estimates the relative contributions of transcriptional and translational regulation. Nat. Biotechnol. 25, 117–124. doi:10.1038/nbt1270</w:t>
      </w:r>
    </w:p>
    <w:p w14:paraId="4ACC1214" w14:textId="77777777" w:rsidR="002A3F5B" w:rsidRPr="002A3F5B" w:rsidRDefault="002A3F5B" w:rsidP="002A3F5B">
      <w:pPr>
        <w:pStyle w:val="Bibliography"/>
        <w:rPr>
          <w:color w:val="auto"/>
        </w:rPr>
      </w:pPr>
      <w:r w:rsidRPr="002A3F5B">
        <w:rPr>
          <w:color w:val="auto"/>
        </w:rPr>
        <w:t>Magnusson, L.U., Farewell, A., Nyström, T., 2005. ppGpp: a global regulator in Escherichia coli. Trends Microbiol. 13, 236–242. doi:10.1016/j.tim.2005.03.008</w:t>
      </w:r>
    </w:p>
    <w:p w14:paraId="11DE60C9" w14:textId="77777777" w:rsidR="002A3F5B" w:rsidRPr="002A3F5B" w:rsidRDefault="002A3F5B" w:rsidP="002A3F5B">
      <w:pPr>
        <w:pStyle w:val="Bibliography"/>
        <w:rPr>
          <w:color w:val="auto"/>
        </w:rPr>
      </w:pPr>
      <w:r w:rsidRPr="002A3F5B">
        <w:rPr>
          <w:color w:val="auto"/>
        </w:rPr>
        <w:t>Mahadevan, R., Edwards, J.S., Doyle III, F.J., 2002. Dynamic Flux Balance Analysis of Diauxic Growth in Escherichia coli. Biophys. J. 83, 1331–1340. doi:10.1016/S0006-3495(02)73903-9</w:t>
      </w:r>
    </w:p>
    <w:p w14:paraId="1B33B87E" w14:textId="77777777" w:rsidR="002A3F5B" w:rsidRPr="002A3F5B" w:rsidRDefault="002A3F5B" w:rsidP="002A3F5B">
      <w:pPr>
        <w:pStyle w:val="Bibliography"/>
        <w:rPr>
          <w:color w:val="auto"/>
        </w:rPr>
      </w:pPr>
      <w:r w:rsidRPr="002A3F5B">
        <w:rPr>
          <w:color w:val="auto"/>
        </w:rPr>
        <w:t>Mattheakis, L.C., Nomura, M., 1988. Feedback regulation of the spc operon in Escherichia coli: translational coupling and mRNA processing. J. Bacteriol. 170, 4484–4492.</w:t>
      </w:r>
    </w:p>
    <w:p w14:paraId="2A397977" w14:textId="77777777" w:rsidR="002A3F5B" w:rsidRPr="002A3F5B" w:rsidRDefault="002A3F5B" w:rsidP="002A3F5B">
      <w:pPr>
        <w:pStyle w:val="Bibliography"/>
        <w:rPr>
          <w:color w:val="auto"/>
        </w:rPr>
      </w:pPr>
      <w:r w:rsidRPr="002A3F5B">
        <w:rPr>
          <w:color w:val="auto"/>
        </w:rPr>
        <w:t>Morita, R.Y., 1990. The starvation-survival state of microorganisms in nature and its relationship to the bioavailable energy. Experientia 46, 813–817. doi:10.1007/BF01935530</w:t>
      </w:r>
    </w:p>
    <w:p w14:paraId="79F58CD7" w14:textId="77777777" w:rsidR="002A3F5B" w:rsidRPr="002A3F5B" w:rsidRDefault="002A3F5B" w:rsidP="002A3F5B">
      <w:pPr>
        <w:pStyle w:val="Bibliography"/>
        <w:rPr>
          <w:color w:val="auto"/>
        </w:rPr>
      </w:pPr>
      <w:r w:rsidRPr="002A3F5B">
        <w:rPr>
          <w:color w:val="auto"/>
        </w:rPr>
        <w:t>Needham, B.D., Trent, M.S., 2013. Fortifying the barrier: the impact of lipid A remodelling on bacterial pathogenesis. Nat. Rev. Microbiol. 11, 467–481. doi:10.1038/nrmicro3047</w:t>
      </w:r>
    </w:p>
    <w:p w14:paraId="5C29004D" w14:textId="77777777" w:rsidR="002A3F5B" w:rsidRPr="002A3F5B" w:rsidRDefault="002A3F5B" w:rsidP="002A3F5B">
      <w:pPr>
        <w:pStyle w:val="Bibliography"/>
        <w:rPr>
          <w:color w:val="auto"/>
        </w:rPr>
      </w:pPr>
      <w:r w:rsidRPr="002A3F5B">
        <w:rPr>
          <w:color w:val="auto"/>
        </w:rPr>
        <w:t>Neidhardt, F.C., Curtiss, R., 1996. Escherichia Coli and Salmonella: Cellular and Molecular Biology. ASM Press.</w:t>
      </w:r>
    </w:p>
    <w:p w14:paraId="2BFD6EE7" w14:textId="77777777" w:rsidR="002A3F5B" w:rsidRPr="002A3F5B" w:rsidRDefault="002A3F5B" w:rsidP="002A3F5B">
      <w:pPr>
        <w:pStyle w:val="Bibliography"/>
        <w:rPr>
          <w:color w:val="auto"/>
        </w:rPr>
      </w:pPr>
      <w:r w:rsidRPr="002A3F5B">
        <w:rPr>
          <w:color w:val="auto"/>
        </w:rPr>
        <w:t>O’Brien, E.J., Lerman, J.A., Chang, R.L., Hyduke, D.R., Palsson, B.Ø., 2013. Genome-scale models of metabolism and gene expression extend and refine growth phenotype prediction. Mol. Syst. Biol. 9, n/a–n/a. doi:10.1038/msb.2013.52</w:t>
      </w:r>
    </w:p>
    <w:p w14:paraId="34946118" w14:textId="77777777" w:rsidR="002A3F5B" w:rsidRPr="002A3F5B" w:rsidRDefault="002A3F5B" w:rsidP="002A3F5B">
      <w:pPr>
        <w:pStyle w:val="Bibliography"/>
        <w:rPr>
          <w:color w:val="auto"/>
        </w:rPr>
      </w:pPr>
      <w:r w:rsidRPr="002A3F5B">
        <w:rPr>
          <w:color w:val="auto"/>
        </w:rPr>
        <w:t>Pedersen, Magnus Erik Hvass, n.d. Good parameters for differential evolution.</w:t>
      </w:r>
    </w:p>
    <w:p w14:paraId="3B5DB301" w14:textId="77777777" w:rsidR="002A3F5B" w:rsidRPr="002A3F5B" w:rsidRDefault="002A3F5B" w:rsidP="002A3F5B">
      <w:pPr>
        <w:pStyle w:val="Bibliography"/>
        <w:rPr>
          <w:color w:val="auto"/>
        </w:rPr>
      </w:pPr>
      <w:r w:rsidRPr="002A3F5B">
        <w:rPr>
          <w:color w:val="auto"/>
        </w:rPr>
        <w:t>Price, K., Storn, R.M., Lampinen, J.A., 2005. Differential Evolution: A Practical Approach to Global Optimization (Natural Computing Series). Springer-Verlag New York, Inc., Secaucus, NJ, USA.</w:t>
      </w:r>
    </w:p>
    <w:p w14:paraId="14A90CAD" w14:textId="77777777" w:rsidR="002A3F5B" w:rsidRPr="002A3F5B" w:rsidRDefault="002A3F5B" w:rsidP="002A3F5B">
      <w:pPr>
        <w:pStyle w:val="Bibliography"/>
        <w:rPr>
          <w:color w:val="auto"/>
        </w:rPr>
      </w:pPr>
      <w:r w:rsidRPr="002A3F5B">
        <w:rPr>
          <w:color w:val="auto"/>
        </w:rPr>
        <w:t>Raghavan, R., Groisman, E.A., Ochman, H., 2011. Genome-wide detection of novel regulatory RNAs in E. coli. Genome Res. 21, 1487–1497. doi:10.1101/gr.119370.110</w:t>
      </w:r>
    </w:p>
    <w:p w14:paraId="3457FE1F" w14:textId="77777777" w:rsidR="002A3F5B" w:rsidRPr="002A3F5B" w:rsidRDefault="002A3F5B" w:rsidP="002A3F5B">
      <w:pPr>
        <w:pStyle w:val="Bibliography"/>
        <w:rPr>
          <w:color w:val="auto"/>
        </w:rPr>
      </w:pPr>
      <w:r w:rsidRPr="002A3F5B">
        <w:rPr>
          <w:color w:val="auto"/>
        </w:rPr>
        <w:t>Soares, N.C., Spät, P., Krug, K., Macek, B., 2013. Global Dynamics of the Escherichia coli Proteome and Phosphoproteome During Growth in Minimal Medium. J. Proteome Res. 12, 2611–2621. doi:10.1021/pr3011843</w:t>
      </w:r>
    </w:p>
    <w:p w14:paraId="2EBCCAB9" w14:textId="77777777" w:rsidR="002A3F5B" w:rsidRPr="002A3F5B" w:rsidRDefault="002A3F5B" w:rsidP="002A3F5B">
      <w:pPr>
        <w:pStyle w:val="Bibliography"/>
        <w:rPr>
          <w:color w:val="auto"/>
        </w:rPr>
      </w:pPr>
      <w:r w:rsidRPr="002A3F5B">
        <w:rPr>
          <w:color w:val="auto"/>
        </w:rPr>
        <w:lastRenderedPageBreak/>
        <w:t>Stead, M.B., Agrawal, A., Bowden, K.E., Nasir, R., Mohanty, B.K., Meagher, R.B., Kushner, S.R., 2012. RNAsnap</w:t>
      </w:r>
      <w:r w:rsidRPr="002A3F5B">
        <w:rPr>
          <w:color w:val="auto"/>
          <w:vertAlign w:val="superscript"/>
        </w:rPr>
        <w:t>TM</w:t>
      </w:r>
      <w:r w:rsidRPr="002A3F5B">
        <w:rPr>
          <w:color w:val="auto"/>
        </w:rPr>
        <w:t>: a rapid, quantitative and inexpensive, method for isolating total RNA from bacteria. Nucleic Acids Res. 40, e156. doi:10.1093/nar/gks680</w:t>
      </w:r>
    </w:p>
    <w:p w14:paraId="1BB9DE6C" w14:textId="77777777" w:rsidR="002A3F5B" w:rsidRPr="002A3F5B" w:rsidRDefault="002A3F5B" w:rsidP="002A3F5B">
      <w:pPr>
        <w:pStyle w:val="Bibliography"/>
        <w:rPr>
          <w:color w:val="auto"/>
        </w:rPr>
      </w:pPr>
      <w:r w:rsidRPr="002A3F5B">
        <w:rPr>
          <w:color w:val="auto"/>
        </w:rPr>
        <w:t>Taniguchi, Y., Choi, P.J., Li, G.-W., Chen, H., Babu, M., Hearn, J., Emili, A., Xie, X.S., 2010. Quantifying E. coli Proteome and Transcriptome with Single-Molecule Sensitivity in Single Cells. Science 329, 533–538. doi:10.1126/science.1188308</w:t>
      </w:r>
    </w:p>
    <w:p w14:paraId="44968616" w14:textId="77777777" w:rsidR="002A3F5B" w:rsidRPr="002A3F5B" w:rsidRDefault="002A3F5B" w:rsidP="002A3F5B">
      <w:pPr>
        <w:pStyle w:val="Bibliography"/>
        <w:rPr>
          <w:color w:val="auto"/>
        </w:rPr>
      </w:pPr>
      <w:r w:rsidRPr="002A3F5B">
        <w:rPr>
          <w:color w:val="auto"/>
        </w:rPr>
        <w:t>Van Berlo, R.J.P., de Ridder, D., Daran, J.-M., Daran-Lapujade, P.A., Teusink, B., Reinders, M.J.T., 2011. Predicting Metabolic Fluxes Using Gene Expression Differences As Constraints. IEEE/ACM Trans. Comput. Biol. Bioinform. 8, 206–216. doi:10.1109/TCBB.2009.55</w:t>
      </w:r>
    </w:p>
    <w:p w14:paraId="5DA2E450" w14:textId="77777777" w:rsidR="002A3F5B" w:rsidRPr="002A3F5B" w:rsidRDefault="002A3F5B" w:rsidP="002A3F5B">
      <w:pPr>
        <w:pStyle w:val="Bibliography"/>
        <w:rPr>
          <w:color w:val="auto"/>
        </w:rPr>
      </w:pPr>
      <w:r w:rsidRPr="002A3F5B">
        <w:rPr>
          <w:color w:val="auto"/>
        </w:rPr>
        <w:t>Vogel, C., de Sousa Abreu, R., Ko, D., Le, S.-Y., Shapiro, B.A., Burns, S.C., Sandhu, D., Boutz, D.R., Marcotte, E.M., Penalva, L.O., 2010. Sequence signatures and mRNA concentration can explain two-thirds of protein abundance variation in a human cell line. Mol. Syst. Biol. 6, n/a–n/a. doi:10.1038/msb.2010.59</w:t>
      </w:r>
    </w:p>
    <w:p w14:paraId="4D1DC799" w14:textId="77777777" w:rsidR="002A3F5B" w:rsidRPr="002A3F5B" w:rsidRDefault="002A3F5B" w:rsidP="002A3F5B">
      <w:pPr>
        <w:pStyle w:val="Bibliography"/>
        <w:rPr>
          <w:color w:val="auto"/>
        </w:rPr>
      </w:pPr>
      <w:r w:rsidRPr="002A3F5B">
        <w:rPr>
          <w:color w:val="auto"/>
        </w:rPr>
        <w:t>Vogel, C., Marcotte, E.M., 2008. Calculating absolute and relative protein abundance from mass spectrometry-based protein expression data. Nat. Protoc. 3, 1444–1451. doi:10.1038/nprot.2008.132</w:t>
      </w:r>
    </w:p>
    <w:p w14:paraId="0A7F2010" w14:textId="77777777" w:rsidR="002A3F5B" w:rsidRPr="002A3F5B" w:rsidRDefault="002A3F5B" w:rsidP="002A3F5B">
      <w:pPr>
        <w:pStyle w:val="Bibliography"/>
        <w:rPr>
          <w:color w:val="auto"/>
        </w:rPr>
      </w:pPr>
      <w:r w:rsidRPr="002A3F5B">
        <w:rPr>
          <w:color w:val="auto"/>
        </w:rPr>
        <w:t>Vogel, C., Marcotte, E.M., 2012. Insights into the regulation of protein abundance from proteomic and transcriptomic analyses. Nat. Rev. Genet. 13, 227–232. doi:10.1038/nrg3185</w:t>
      </w:r>
    </w:p>
    <w:p w14:paraId="49FDB35E" w14:textId="77777777" w:rsidR="002A3F5B" w:rsidRPr="002A3F5B" w:rsidRDefault="002A3F5B" w:rsidP="002A3F5B">
      <w:pPr>
        <w:pStyle w:val="Bibliography"/>
        <w:rPr>
          <w:color w:val="auto"/>
        </w:rPr>
      </w:pPr>
      <w:r w:rsidRPr="002A3F5B">
        <w:rPr>
          <w:color w:val="auto"/>
        </w:rPr>
        <w:t>Walt, S. van der, Colbert, S.C., Varoquaux, G., 2011. The NumPy Array: A Structure for Efficient Numerical Computation. Comput. Sci. Eng. 13, 22–30. doi:10.1109/MCSE.2011.37</w:t>
      </w:r>
    </w:p>
    <w:p w14:paraId="24D707C6" w14:textId="77777777" w:rsidR="002A3F5B" w:rsidRPr="002A3F5B" w:rsidRDefault="002A3F5B" w:rsidP="002A3F5B">
      <w:pPr>
        <w:pStyle w:val="Bibliography"/>
        <w:rPr>
          <w:color w:val="auto"/>
        </w:rPr>
      </w:pPr>
      <w:r w:rsidRPr="002A3F5B">
        <w:rPr>
          <w:color w:val="auto"/>
        </w:rPr>
        <w:t>Wang, Z., Gerstein, M., Snyder, M., 2009. RNA-Seq: a revolutionary tool for transcriptomics. Nat. Rev. Genet. 10, 57–63. doi:10.1038/nrg2484</w:t>
      </w:r>
    </w:p>
    <w:p w14:paraId="6851FC9C" w14:textId="77777777" w:rsidR="002A3F5B" w:rsidRPr="002A3F5B" w:rsidRDefault="002A3F5B" w:rsidP="002A3F5B">
      <w:pPr>
        <w:pStyle w:val="Bibliography"/>
        <w:rPr>
          <w:color w:val="auto"/>
        </w:rPr>
      </w:pPr>
      <w:r w:rsidRPr="002A3F5B">
        <w:rPr>
          <w:color w:val="auto"/>
        </w:rPr>
        <w:t>Washburn, M.P., Koller, A., Oshiro, G., Ulaszek, R.R., Plouffe, D., Deciu, C., Winzeler, E., Yates, J.R., 2003. Protein pathway and complex clustering of correlated mRNA and protein expression analyses in Saccharomyces cerevisiae. Proc. Natl. Acad. Sci. 100, 3107–3112. doi:10.1073/pnas.0634629100</w:t>
      </w:r>
    </w:p>
    <w:p w14:paraId="2C54EA07" w14:textId="77777777" w:rsidR="002A3F5B" w:rsidRPr="002A3F5B" w:rsidRDefault="002A3F5B" w:rsidP="002A3F5B">
      <w:pPr>
        <w:pStyle w:val="Bibliography"/>
        <w:rPr>
          <w:color w:val="auto"/>
        </w:rPr>
      </w:pPr>
      <w:r w:rsidRPr="002A3F5B">
        <w:rPr>
          <w:color w:val="auto"/>
        </w:rPr>
        <w:t>Wek, R.C., Sameshima, J.H., Hatfield, G.W., 1987. Rho-dependent transcriptional polarity in the ilvGMEDA operon of wild-type Escherichia coli K12. J. Biol. Chem. 262, 15256–15261.</w:t>
      </w:r>
    </w:p>
    <w:p w14:paraId="50A2E3F6" w14:textId="77777777" w:rsidR="002A3F5B" w:rsidRPr="002A3F5B" w:rsidRDefault="002A3F5B" w:rsidP="002A3F5B">
      <w:pPr>
        <w:pStyle w:val="Bibliography"/>
        <w:rPr>
          <w:color w:val="auto"/>
        </w:rPr>
      </w:pPr>
      <w:r w:rsidRPr="002A3F5B">
        <w:rPr>
          <w:color w:val="auto"/>
        </w:rPr>
        <w:t>Wiśniewski, J.R., Rakus, D., n.d. Quantitative analysis of the Escherichia coli proteome. Data Brief. doi:10.1016/j.dib.2014.08.004</w:t>
      </w:r>
    </w:p>
    <w:p w14:paraId="141030E8" w14:textId="77777777" w:rsidR="002A3F5B" w:rsidRPr="002A3F5B" w:rsidRDefault="002A3F5B" w:rsidP="002A3F5B">
      <w:pPr>
        <w:pStyle w:val="Bibliography"/>
        <w:rPr>
          <w:color w:val="auto"/>
        </w:rPr>
      </w:pPr>
      <w:r w:rsidRPr="002A3F5B">
        <w:rPr>
          <w:color w:val="auto"/>
        </w:rPr>
        <w:t>Yamada, M., Saier Jr, M.H., 1988. Positive and negative regulators for glucitol (gut) operon expression in Escherichia coli. J. Mol. Biol. 203, 569–583. doi:10.1016/0022-2836(88)90193-3</w:t>
      </w:r>
    </w:p>
    <w:p w14:paraId="4C30F445" w14:textId="77777777" w:rsidR="002A3F5B" w:rsidRPr="002A3F5B" w:rsidRDefault="002A3F5B" w:rsidP="002A3F5B">
      <w:pPr>
        <w:pStyle w:val="Bibliography"/>
        <w:rPr>
          <w:color w:val="auto"/>
        </w:rPr>
      </w:pPr>
      <w:r w:rsidRPr="002A3F5B">
        <w:rPr>
          <w:color w:val="auto"/>
        </w:rPr>
        <w:t>Yoon, S.H., Han, M.-J., Jeong, H., Lee, C.H., Xia, X.-X., Lee, D.-H., Shim, J.H., Lee, S.Y., Oh, T.K., Kim, J.F., 2012. Comparative multi-omics systems analysis of Escherichia coli strains B and K-12. Genome Biol. 13, R37. doi:10.1186/gb-2012-13-5-r37</w:t>
      </w:r>
    </w:p>
    <w:p w14:paraId="0D17D98E" w14:textId="77777777" w:rsidR="002A3F5B" w:rsidRPr="002A3F5B" w:rsidRDefault="002A3F5B" w:rsidP="002A3F5B">
      <w:pPr>
        <w:pStyle w:val="Bibliography"/>
        <w:rPr>
          <w:color w:val="auto"/>
        </w:rPr>
      </w:pPr>
      <w:r w:rsidRPr="002A3F5B">
        <w:rPr>
          <w:color w:val="auto"/>
        </w:rPr>
        <w:t>Zamboni, N., Fendt, S.-M., Rühl, M., Sauer, U., 2009. 13C-based metabolic flux analysis. Nat. Protoc. 4, 878–892. doi:10.1038/nprot.2009.58</w:t>
      </w:r>
    </w:p>
    <w:p w14:paraId="6701D1EF" w14:textId="77777777" w:rsidR="005A50CF" w:rsidRPr="002C1CF2" w:rsidRDefault="00207439" w:rsidP="002C1CF2">
      <w:r w:rsidRPr="002C1CF2">
        <w:rPr>
          <w:color w:val="auto"/>
        </w:rPr>
        <w:fldChar w:fldCharType="end"/>
      </w:r>
      <w:r w:rsidR="005A50CF">
        <w:br w:type="page"/>
      </w:r>
    </w:p>
    <w:p w14:paraId="4BDFA440" w14:textId="77777777" w:rsidR="009C2E68" w:rsidRDefault="008B0D42" w:rsidP="005A50CF">
      <w:pPr>
        <w:pStyle w:val="Heading1"/>
      </w:pPr>
      <w:r>
        <w:lastRenderedPageBreak/>
        <w:t>Figure</w:t>
      </w:r>
      <w:r w:rsidR="005A50CF">
        <w:t xml:space="preserve"> Captions</w:t>
      </w:r>
    </w:p>
    <w:p w14:paraId="5DAD10B4" w14:textId="77777777" w:rsidR="005A50CF" w:rsidRDefault="005A50CF"/>
    <w:p w14:paraId="5366A0FB" w14:textId="77777777" w:rsidR="005A50CF" w:rsidRDefault="008B0D42">
      <w:r>
        <w:rPr>
          <w:b/>
          <w:bCs/>
        </w:rPr>
        <w:t>Figure</w:t>
      </w:r>
      <w:r w:rsidR="005A50CF">
        <w:rPr>
          <w:b/>
          <w:bCs/>
        </w:rPr>
        <w:t xml:space="preserve"> 1.</w:t>
      </w:r>
      <w:r w:rsidR="005A50CF">
        <w:t xml:space="preserve"> </w:t>
      </w:r>
      <w:r w:rsidR="005A50CF">
        <w:rPr>
          <w:b/>
          <w:bCs/>
        </w:rPr>
        <w:t xml:space="preserve">Overview of experimental </w:t>
      </w:r>
      <w:proofErr w:type="gramStart"/>
      <w:r w:rsidR="005A50CF">
        <w:rPr>
          <w:b/>
          <w:bCs/>
        </w:rPr>
        <w:t>work flow</w:t>
      </w:r>
      <w:proofErr w:type="gramEnd"/>
      <w:r w:rsidR="005A50CF">
        <w:rPr>
          <w:b/>
          <w:bCs/>
        </w:rPr>
        <w:t xml:space="preserve">. </w:t>
      </w:r>
    </w:p>
    <w:p w14:paraId="233AA3FD" w14:textId="77777777" w:rsidR="005A50CF" w:rsidRDefault="002F22E7" w:rsidP="00A3644C">
      <w:pPr>
        <w:pStyle w:val="NoSpacing"/>
      </w:pPr>
      <w:r>
        <w:t>(</w:t>
      </w:r>
      <w:r w:rsidR="005A50CF">
        <w:t xml:space="preserve">A) Measurements of RNA, protein, lipids, and metabolic flux are taken under uniform growth and environmental conditions. </w:t>
      </w:r>
      <w:r>
        <w:t>(</w:t>
      </w:r>
      <w:r w:rsidR="005A50CF">
        <w:t xml:space="preserve">B) Long-term glucose starvation experiment. </w:t>
      </w:r>
      <w:r w:rsidR="005A50CF" w:rsidRPr="002F22E7">
        <w:rPr>
          <w:i/>
        </w:rPr>
        <w:t xml:space="preserve">E. </w:t>
      </w:r>
      <w:proofErr w:type="gramStart"/>
      <w:r w:rsidR="005A50CF" w:rsidRPr="002F22E7">
        <w:rPr>
          <w:i/>
        </w:rPr>
        <w:t>coli</w:t>
      </w:r>
      <w:proofErr w:type="gramEnd"/>
      <w:r w:rsidR="005A50CF">
        <w:t xml:space="preserve"> </w:t>
      </w:r>
      <w:r>
        <w:t xml:space="preserve">B </w:t>
      </w:r>
      <w:r w:rsidR="005A50CF">
        <w:t>REL606 strain was taken from freezer stock and revived in 10ml DM500 media with mi</w:t>
      </w:r>
      <w:r w:rsidR="005A50CF">
        <w:t>n</w:t>
      </w:r>
      <w:r w:rsidR="005A50CF">
        <w:t>imal glucose  for 24 hrs (day -2). The next day this culture was diluted 1:10 in 500mL DM500 and grown for 24 hrs</w:t>
      </w:r>
      <w:r>
        <w:t xml:space="preserve"> </w:t>
      </w:r>
      <w:r w:rsidR="005A50CF">
        <w:t>(day</w:t>
      </w:r>
      <w:r>
        <w:t xml:space="preserve"> </w:t>
      </w:r>
      <w:r w:rsidR="005A50CF">
        <w:t xml:space="preserve">-1). On the day of the experiment (day 0) the previously conditioned culture was diluted again into several individual cultures. </w:t>
      </w:r>
      <w:r>
        <w:t>(</w:t>
      </w:r>
      <w:r w:rsidR="005A50CF">
        <w:t>C) The OD @ 600 was measured to asses</w:t>
      </w:r>
      <w:r>
        <w:t>s</w:t>
      </w:r>
      <w:r w:rsidR="005A50CF">
        <w:t xml:space="preserve"> growth and optimal collection of time points. </w:t>
      </w:r>
      <w:proofErr w:type="gramStart"/>
      <w:r w:rsidR="005A50CF">
        <w:t>Nine time points where selected for this experiment spanning 3hr-2wks.</w:t>
      </w:r>
      <w:proofErr w:type="gramEnd"/>
      <w:r w:rsidR="005A50CF">
        <w:t xml:space="preserve"> </w:t>
      </w:r>
      <w:r>
        <w:t>(</w:t>
      </w:r>
      <w:r w:rsidR="005A50CF">
        <w:t>D) For each sample 1ml was r</w:t>
      </w:r>
      <w:r w:rsidR="005A50CF">
        <w:t>e</w:t>
      </w:r>
      <w:r w:rsidR="005A50CF">
        <w:t>moved from the culture for each experiment to be done, spun down, flash frozen, and di</w:t>
      </w:r>
      <w:r w:rsidR="005A50CF">
        <w:t>s</w:t>
      </w:r>
      <w:r w:rsidR="005A50CF">
        <w:t xml:space="preserve">tributed to the experimental labs in our consortium to measure RNA via RNA </w:t>
      </w:r>
      <w:proofErr w:type="spellStart"/>
      <w:r w:rsidR="005A50CF">
        <w:t>seq</w:t>
      </w:r>
      <w:proofErr w:type="spellEnd"/>
      <w:r w:rsidR="005A50CF">
        <w:t xml:space="preserve">, protein via LC/MS, lipids via </w:t>
      </w:r>
      <w:proofErr w:type="spellStart"/>
      <w:r w:rsidR="005A50CF">
        <w:t>Maldi</w:t>
      </w:r>
      <w:proofErr w:type="spellEnd"/>
      <w:r w:rsidR="005A50CF">
        <w:t xml:space="preserve">-TOF MS and ESI MS, and metabolic flux via GC-MS. </w:t>
      </w:r>
    </w:p>
    <w:p w14:paraId="1BB1DC7B" w14:textId="77777777" w:rsidR="005A50CF" w:rsidRDefault="005A50CF"/>
    <w:p w14:paraId="11641DAC" w14:textId="77777777" w:rsidR="005A50CF" w:rsidRDefault="008B0D42">
      <w:r>
        <w:rPr>
          <w:b/>
        </w:rPr>
        <w:t>Figure</w:t>
      </w:r>
      <w:r w:rsidR="005A50CF">
        <w:rPr>
          <w:b/>
        </w:rPr>
        <w:t xml:space="preserve"> 2. </w:t>
      </w:r>
      <w:r w:rsidR="005A50CF" w:rsidRPr="005A50CF">
        <w:rPr>
          <w:b/>
          <w:i/>
        </w:rPr>
        <w:t>K</w:t>
      </w:r>
      <w:r w:rsidR="005A50CF">
        <w:rPr>
          <w:b/>
        </w:rPr>
        <w:t>-means clustering of RNA and protein profiles in long-term glucose starvation</w:t>
      </w:r>
    </w:p>
    <w:p w14:paraId="48D311CC" w14:textId="77777777" w:rsidR="005A50CF" w:rsidRDefault="005A50CF" w:rsidP="00DD6EEC">
      <w:pPr>
        <w:pStyle w:val="NoSpacing"/>
      </w:pPr>
      <w:r>
        <w:t xml:space="preserve">RNA and Protein profiles, normalized to each molecules maximum value, where clustered by geometric distance using </w:t>
      </w:r>
      <w:r w:rsidRPr="002F22E7">
        <w:rPr>
          <w:i/>
        </w:rPr>
        <w:t>K</w:t>
      </w:r>
      <w:r>
        <w:t xml:space="preserve">-means clustering with 15 and 25 clusters respectively. The cluster centroids where then plotted as heat maps with darker blue representing higher RNA, or protein, levels. </w:t>
      </w:r>
      <w:r w:rsidR="002F22E7">
        <w:t>(</w:t>
      </w:r>
      <w:r>
        <w:t xml:space="preserve">A) RNA levels are largely shutoff upon glucose starvation with some RNA being temporarily </w:t>
      </w:r>
      <w:proofErr w:type="gramStart"/>
      <w:r w:rsidR="002F22E7">
        <w:t>up-regulated</w:t>
      </w:r>
      <w:proofErr w:type="gramEnd"/>
      <w:r>
        <w:t xml:space="preserve"> during the transition between exponential and stationary growth. </w:t>
      </w:r>
      <w:r w:rsidR="002F22E7">
        <w:t>(</w:t>
      </w:r>
      <w:r>
        <w:t>B) Protein levels show a much wider range of behaviors with some b</w:t>
      </w:r>
      <w:r>
        <w:t>e</w:t>
      </w:r>
      <w:r>
        <w:t xml:space="preserve">ing up or </w:t>
      </w:r>
      <w:r w:rsidR="002F22E7">
        <w:t>down-regulated</w:t>
      </w:r>
      <w:r>
        <w:t xml:space="preserve"> for the duration of the experiment as well as for a short period of time during the transition from exponential to stationary growth. </w:t>
      </w:r>
      <w:r w:rsidR="002F22E7">
        <w:t>(</w:t>
      </w:r>
      <w:r>
        <w:t>C) Histogram of the co</w:t>
      </w:r>
      <w:r>
        <w:t>r</w:t>
      </w:r>
      <w:r>
        <w:t>relation coefficients between individual protein levels and the time integral of RNA. This is the limit of slow protein degradation where protein levels are proportional to the cumul</w:t>
      </w:r>
      <w:r>
        <w:t>a</w:t>
      </w:r>
      <w:r>
        <w:t xml:space="preserve">tive sum of their respective transcripts. </w:t>
      </w:r>
      <w:r w:rsidR="002F22E7">
        <w:t>(</w:t>
      </w:r>
      <w:r>
        <w:t>D) Histogram of the correlation coefficient b</w:t>
      </w:r>
      <w:r>
        <w:t>e</w:t>
      </w:r>
      <w:r>
        <w:t>tween relative protein levels and their corresponding (relative) transcripts. This is a mea</w:t>
      </w:r>
      <w:r>
        <w:t>s</w:t>
      </w:r>
      <w:r>
        <w:t xml:space="preserve">ure of how proportional proteins are to their respective RNAs. </w:t>
      </w:r>
      <w:r w:rsidR="002F22E7">
        <w:t>(</w:t>
      </w:r>
      <w:r>
        <w:t>E) 2-D histogram of the correlation coefficient of protein vs. RNA (on the x-axis) and the protein vs. the time int</w:t>
      </w:r>
      <w:r>
        <w:t>e</w:t>
      </w:r>
      <w:r>
        <w:t xml:space="preserve">gral of RNA (y-axis). Darker colors indicate more genes in that given bin. There is a </w:t>
      </w:r>
      <w:r w:rsidR="002F22E7">
        <w:t>strong anti-correlation between</w:t>
      </w:r>
      <w:r>
        <w:t xml:space="preserve"> the two measures of dynamic correlation indicating that these two quantities are largely mutually exclusive. </w:t>
      </w:r>
      <w:r w:rsidR="002F22E7">
        <w:t>(</w:t>
      </w:r>
      <w:r>
        <w:t>F) The correlation between all RNA and pr</w:t>
      </w:r>
      <w:r>
        <w:t>o</w:t>
      </w:r>
      <w:r>
        <w:t>tein levels for a sin</w:t>
      </w:r>
      <w:r w:rsidR="002F22E7">
        <w:t>gle time point is weak (</w:t>
      </w:r>
      <w:r>
        <w:t xml:space="preserve">Spearman correlation coefficient of 0.59). </w:t>
      </w:r>
    </w:p>
    <w:p w14:paraId="645E8F6E" w14:textId="77777777" w:rsidR="00A923F5" w:rsidRDefault="00A923F5" w:rsidP="00A923F5"/>
    <w:p w14:paraId="1AB16460" w14:textId="77777777" w:rsidR="00A923F5" w:rsidRDefault="00A923F5" w:rsidP="00A923F5">
      <w:r>
        <w:rPr>
          <w:b/>
          <w:bCs/>
        </w:rPr>
        <w:t>Figure 3</w:t>
      </w:r>
      <w:del w:id="316" w:author="Claus Wilke" w:date="2014-09-21T19:31:00Z">
        <w:r w:rsidDel="009C2E15">
          <w:rPr>
            <w:b/>
            <w:bCs/>
          </w:rPr>
          <w:delText xml:space="preserve"> </w:delText>
        </w:r>
      </w:del>
      <w:r>
        <w:rPr>
          <w:b/>
          <w:bCs/>
        </w:rPr>
        <w:t>. RNA fractions.</w:t>
      </w:r>
    </w:p>
    <w:p w14:paraId="2264828E" w14:textId="77777777" w:rsidR="00A923F5" w:rsidRDefault="00A923F5" w:rsidP="00A923F5">
      <w:pPr>
        <w:pStyle w:val="NoSpacing"/>
      </w:pPr>
      <w:r>
        <w:t xml:space="preserve">For each time point the fraction of total RNA that is either non-coding (purple), </w:t>
      </w:r>
      <w:proofErr w:type="spellStart"/>
      <w:r>
        <w:t>tRNA</w:t>
      </w:r>
      <w:proofErr w:type="spellEnd"/>
      <w:r>
        <w:t xml:space="preserve"> (o</w:t>
      </w:r>
      <w:r>
        <w:t>r</w:t>
      </w:r>
      <w:r>
        <w:t xml:space="preserve">ange), </w:t>
      </w:r>
      <w:proofErr w:type="spellStart"/>
      <w:r>
        <w:t>rRNA</w:t>
      </w:r>
      <w:proofErr w:type="spellEnd"/>
      <w:r>
        <w:t xml:space="preserve"> (green), or mRNA (red). A) RNA fractions for non-ribosomal RNA depleted samples. B) RNA fractions for ribosomal depleted fractions. Each bar represents an ind</w:t>
      </w:r>
      <w:r>
        <w:t>i</w:t>
      </w:r>
      <w:r>
        <w:t xml:space="preserve">vidual biological repeat. </w:t>
      </w:r>
    </w:p>
    <w:p w14:paraId="04F14699" w14:textId="77777777" w:rsidR="00A923F5" w:rsidRDefault="00A923F5" w:rsidP="00A923F5">
      <w:pPr>
        <w:pStyle w:val="NoSpacing"/>
      </w:pPr>
    </w:p>
    <w:p w14:paraId="372E1A39" w14:textId="77777777" w:rsidR="00A923F5" w:rsidRDefault="00A923F5"/>
    <w:p w14:paraId="7EB0D0D9" w14:textId="77777777" w:rsidR="00A923F5" w:rsidRDefault="00A923F5"/>
    <w:p w14:paraId="6049145C" w14:textId="77777777" w:rsidR="00A923F5" w:rsidRDefault="00A923F5"/>
    <w:p w14:paraId="6E9EED41" w14:textId="77777777" w:rsidR="005A50CF" w:rsidRDefault="005A50CF"/>
    <w:p w14:paraId="6200BCAA" w14:textId="77777777" w:rsidR="005A50CF" w:rsidRDefault="008B0D42">
      <w:r>
        <w:rPr>
          <w:b/>
        </w:rPr>
        <w:t>Figure</w:t>
      </w:r>
      <w:r w:rsidR="005A50CF">
        <w:rPr>
          <w:b/>
        </w:rPr>
        <w:t xml:space="preserve"> </w:t>
      </w:r>
      <w:r w:rsidR="00A923F5">
        <w:rPr>
          <w:b/>
        </w:rPr>
        <w:t>4</w:t>
      </w:r>
      <w:r w:rsidR="005A50CF">
        <w:rPr>
          <w:b/>
        </w:rPr>
        <w:t xml:space="preserve">. </w:t>
      </w:r>
      <w:proofErr w:type="gramStart"/>
      <w:r w:rsidR="005A50CF">
        <w:rPr>
          <w:b/>
        </w:rPr>
        <w:t>Intra operon correlation.</w:t>
      </w:r>
      <w:proofErr w:type="gramEnd"/>
      <w:r w:rsidR="005A50CF">
        <w:rPr>
          <w:b/>
        </w:rPr>
        <w:t xml:space="preserve"> </w:t>
      </w:r>
    </w:p>
    <w:p w14:paraId="5152AEE2" w14:textId="77777777" w:rsidR="005A50CF" w:rsidRDefault="005A50CF" w:rsidP="00A3644C">
      <w:pPr>
        <w:pStyle w:val="NoSpacing"/>
      </w:pPr>
      <w:r>
        <w:t xml:space="preserve">(A) </w:t>
      </w:r>
      <w:proofErr w:type="gramStart"/>
      <w:r>
        <w:t>and</w:t>
      </w:r>
      <w:proofErr w:type="gramEnd"/>
      <w:r>
        <w:t xml:space="preserve"> (B) histograms of the median pairwise correlation coefficient between all possible pairs of RNA and Protein profiles, respectively, within an operon. Proteins that have a smaller inter-gene distance are more likely to have correlated profiles (C).  </w:t>
      </w:r>
      <w:proofErr w:type="gramStart"/>
      <w:r>
        <w:t>2D Histogram of the pairwise correlation between proteins in the same operon, y-axis, and the inter-gene distance between the protein coding regions, x-axis.</w:t>
      </w:r>
      <w:proofErr w:type="gramEnd"/>
      <w:r>
        <w:t xml:space="preserve"> (D) </w:t>
      </w:r>
      <w:proofErr w:type="gramStart"/>
      <w:r>
        <w:t>and</w:t>
      </w:r>
      <w:proofErr w:type="gramEnd"/>
      <w:r>
        <w:t xml:space="preserve"> (E) Examples of proteins in the same operon that are highly correlated. (F) </w:t>
      </w:r>
      <w:proofErr w:type="gramStart"/>
      <w:r>
        <w:t>and</w:t>
      </w:r>
      <w:proofErr w:type="gramEnd"/>
      <w:r>
        <w:t xml:space="preserve"> (G) Examples of RNAs in the same operon that are highly correlated.</w:t>
      </w:r>
    </w:p>
    <w:p w14:paraId="6C0BE7DE" w14:textId="77777777" w:rsidR="005A50CF" w:rsidRDefault="005A50CF"/>
    <w:p w14:paraId="1FCB32B3" w14:textId="77777777" w:rsidR="005A50CF" w:rsidRDefault="005A50CF"/>
    <w:p w14:paraId="5164CB07" w14:textId="77777777" w:rsidR="005A50CF" w:rsidRDefault="008B0D42">
      <w:r>
        <w:rPr>
          <w:b/>
        </w:rPr>
        <w:t>Figure</w:t>
      </w:r>
      <w:r w:rsidR="005A50CF">
        <w:rPr>
          <w:b/>
        </w:rPr>
        <w:t xml:space="preserve"> </w:t>
      </w:r>
      <w:r w:rsidR="00A923F5">
        <w:rPr>
          <w:b/>
        </w:rPr>
        <w:t>5</w:t>
      </w:r>
      <w:r w:rsidR="005A50CF">
        <w:rPr>
          <w:b/>
        </w:rPr>
        <w:t>. Analysis of RNA and protein profiles for long-term glucose starvation</w:t>
      </w:r>
    </w:p>
    <w:p w14:paraId="22CDA8C2" w14:textId="77777777" w:rsidR="005A50CF" w:rsidRDefault="005A50CF" w:rsidP="00A3644C">
      <w:pPr>
        <w:pStyle w:val="NoSpacing"/>
      </w:pPr>
      <w:r>
        <w:t>We group RNA, and protein, time courses based on general qualitative behaviors. In r</w:t>
      </w:r>
      <w:r>
        <w:t>e</w:t>
      </w:r>
      <w:r>
        <w:t xml:space="preserve">sponse to glucose starvation RNA can be shut off, turned on, pulsed up, and pulsed down.  </w:t>
      </w:r>
      <w:r w:rsidR="002F22E7">
        <w:t>(</w:t>
      </w:r>
      <w:r>
        <w:t xml:space="preserve">A) To sort the profiles, a piecewise continuous curve is fit to our data. The parameter, </w:t>
      </w:r>
      <w:r w:rsidRPr="002F22E7">
        <w:rPr>
          <w:i/>
        </w:rPr>
        <w:t>t</w:t>
      </w:r>
      <w:r w:rsidRPr="002F22E7">
        <w:rPr>
          <w:vertAlign w:val="subscript"/>
        </w:rPr>
        <w:t>0</w:t>
      </w:r>
      <w:r>
        <w:t>, is the time at which we start to collect data at 3hrs into growth. The curve was fit using a di</w:t>
      </w:r>
      <w:r>
        <w:t>f</w:t>
      </w:r>
      <w:r>
        <w:t xml:space="preserve">ferential </w:t>
      </w:r>
      <w:proofErr w:type="gramStart"/>
      <w:r>
        <w:t>evolution fitting</w:t>
      </w:r>
      <w:proofErr w:type="gramEnd"/>
      <w:r>
        <w:t xml:space="preserve"> algorithm that is gradient free and population based, allowing for a range of possible parameter sets that can explain our data given the experimental error. </w:t>
      </w:r>
      <w:r w:rsidR="002F22E7">
        <w:t>(</w:t>
      </w:r>
      <w:r>
        <w:t>B</w:t>
      </w:r>
      <w:r w:rsidR="002F22E7">
        <w:t>)</w:t>
      </w:r>
      <w:r>
        <w:t>-</w:t>
      </w:r>
      <w:r w:rsidR="002F22E7">
        <w:t>(</w:t>
      </w:r>
      <w:r>
        <w:t>F) Four random examples of measured RNA time courses averaged across 3 biological replicates (green circles) with their standard deviations (green bars) along with the corr</w:t>
      </w:r>
      <w:r>
        <w:t>e</w:t>
      </w:r>
      <w:r>
        <w:t xml:space="preserve">sponding fits (blue). The blue bars represent the standard deviation of the range of fits that agree with our data. Both experimental time courses and fits are normalized by the average of the time course. </w:t>
      </w:r>
      <w:r w:rsidR="002F22E7">
        <w:t>(</w:t>
      </w:r>
      <w:r>
        <w:t xml:space="preserve">G) Most of the RNA’s begin to change between 6-8 hrs, when the cells begin to enter stationary phase. This is demonstrated by the histogram of </w:t>
      </w:r>
      <w:r w:rsidRPr="002F22E7">
        <w:rPr>
          <w:i/>
        </w:rPr>
        <w:t>t</w:t>
      </w:r>
      <w:r w:rsidRPr="002F22E7">
        <w:rPr>
          <w:vertAlign w:val="subscript"/>
        </w:rPr>
        <w:t>1</w:t>
      </w:r>
      <w:r>
        <w:t xml:space="preserve">, the time to the first inflection point. </w:t>
      </w:r>
    </w:p>
    <w:p w14:paraId="46CFCC74" w14:textId="77777777" w:rsidR="005A50CF" w:rsidRDefault="005A50CF"/>
    <w:p w14:paraId="2CE35DE7" w14:textId="77777777" w:rsidR="005A50CF" w:rsidRDefault="008B0D42">
      <w:r>
        <w:rPr>
          <w:b/>
          <w:bCs/>
        </w:rPr>
        <w:t>Figure</w:t>
      </w:r>
      <w:r w:rsidR="005A50CF">
        <w:rPr>
          <w:b/>
          <w:bCs/>
        </w:rPr>
        <w:t xml:space="preserve"> </w:t>
      </w:r>
      <w:r w:rsidR="00A923F5">
        <w:rPr>
          <w:b/>
          <w:bCs/>
        </w:rPr>
        <w:t>6</w:t>
      </w:r>
      <w:r w:rsidR="005A50CF">
        <w:rPr>
          <w:b/>
          <w:bCs/>
        </w:rPr>
        <w:t xml:space="preserve">. </w:t>
      </w:r>
      <w:proofErr w:type="gramStart"/>
      <w:r w:rsidR="005A50CF">
        <w:rPr>
          <w:b/>
          <w:bCs/>
        </w:rPr>
        <w:t>Term enrichment and general behaviors.</w:t>
      </w:r>
      <w:proofErr w:type="gramEnd"/>
    </w:p>
    <w:p w14:paraId="29961FA4" w14:textId="77777777" w:rsidR="005A50CF" w:rsidRDefault="005A50CF" w:rsidP="00A3644C">
      <w:pPr>
        <w:pStyle w:val="NoSpacing"/>
      </w:pPr>
      <w:r>
        <w:t xml:space="preserve">Fitting the mRNA and protein profiles allowed us to estimate the underlying dynamics and differential regulation of each gene sorting them into high confidence bins describing their behavior. Genes where put into bins based upon if they where </w:t>
      </w:r>
      <w:proofErr w:type="gramStart"/>
      <w:r w:rsidR="002F22E7">
        <w:t>up-regulated</w:t>
      </w:r>
      <w:proofErr w:type="gramEnd"/>
      <w:r>
        <w:t xml:space="preserve">, </w:t>
      </w:r>
      <w:r w:rsidR="002F22E7">
        <w:t>down-regulated</w:t>
      </w:r>
      <w:r>
        <w:t xml:space="preserve">, temporarily </w:t>
      </w:r>
      <w:r w:rsidR="002F22E7">
        <w:t>up-regulated</w:t>
      </w:r>
      <w:r>
        <w:t xml:space="preserve">, or temporarily </w:t>
      </w:r>
      <w:r w:rsidR="002F22E7">
        <w:t>down-regulated</w:t>
      </w:r>
      <w:r>
        <w:t>. The mRNA, or pr</w:t>
      </w:r>
      <w:r>
        <w:t>o</w:t>
      </w:r>
      <w:r>
        <w:t xml:space="preserve">teins, in each bin where then tested for enrichment of GO terms. </w:t>
      </w:r>
      <w:r w:rsidR="002F22E7">
        <w:t>(</w:t>
      </w:r>
      <w:r>
        <w:t xml:space="preserve">A) </w:t>
      </w:r>
      <w:proofErr w:type="gramStart"/>
      <w:r>
        <w:t>and</w:t>
      </w:r>
      <w:proofErr w:type="gramEnd"/>
      <w:r>
        <w:t xml:space="preserve"> </w:t>
      </w:r>
      <w:r w:rsidR="002F22E7">
        <w:t>(</w:t>
      </w:r>
      <w:r>
        <w:t xml:space="preserve">B) </w:t>
      </w:r>
      <w:bookmarkStart w:id="317" w:name="__DdeLink__5231_903009628"/>
      <w:r>
        <w:t>shows the a</w:t>
      </w:r>
      <w:r>
        <w:t>v</w:t>
      </w:r>
      <w:r>
        <w:t xml:space="preserve">erage of the mRNAs in a given enriched term for mRNAs that are down and </w:t>
      </w:r>
      <w:r w:rsidR="002F22E7">
        <w:t>up-regulated</w:t>
      </w:r>
      <w:r>
        <w:t xml:space="preserve"> respectively. </w:t>
      </w:r>
      <w:bookmarkEnd w:id="317"/>
      <w:r w:rsidR="002F22E7">
        <w:t>(</w:t>
      </w:r>
      <w:r>
        <w:t xml:space="preserve">C) </w:t>
      </w:r>
      <w:proofErr w:type="gramStart"/>
      <w:r>
        <w:t>and</w:t>
      </w:r>
      <w:proofErr w:type="gramEnd"/>
      <w:r>
        <w:t xml:space="preserve"> </w:t>
      </w:r>
      <w:r w:rsidR="002F22E7">
        <w:t>(</w:t>
      </w:r>
      <w:r>
        <w:t xml:space="preserve">D) shows the average of the proteins in a given enriched term for proteins that are down and </w:t>
      </w:r>
      <w:r w:rsidR="002F22E7">
        <w:t>up-regulated</w:t>
      </w:r>
      <w:r>
        <w:t xml:space="preserve"> respectively.  There was no significant enrichment for either proteins or mRNAs that where temporarily up or </w:t>
      </w:r>
      <w:proofErr w:type="gramStart"/>
      <w:r w:rsidR="002F22E7">
        <w:t>down-regulated</w:t>
      </w:r>
      <w:proofErr w:type="gramEnd"/>
      <w:r>
        <w:t>. As a compl</w:t>
      </w:r>
      <w:r>
        <w:t>e</w:t>
      </w:r>
      <w:r>
        <w:t xml:space="preserve">mentary approach we took the average of all proteins in a given </w:t>
      </w:r>
      <w:proofErr w:type="spellStart"/>
      <w:r>
        <w:t>Kegg</w:t>
      </w:r>
      <w:proofErr w:type="spellEnd"/>
      <w:r>
        <w:t xml:space="preserve"> pathway annotation. </w:t>
      </w:r>
      <w:r w:rsidR="002F22E7">
        <w:t>(</w:t>
      </w:r>
      <w:r>
        <w:t xml:space="preserve">E) </w:t>
      </w:r>
      <w:proofErr w:type="gramStart"/>
      <w:r>
        <w:t>and</w:t>
      </w:r>
      <w:proofErr w:type="gramEnd"/>
      <w:r>
        <w:t xml:space="preserve"> </w:t>
      </w:r>
      <w:r w:rsidR="002F22E7">
        <w:t>(</w:t>
      </w:r>
      <w:r>
        <w:t xml:space="preserve">F) show the average of the proteins in the </w:t>
      </w:r>
      <w:proofErr w:type="spellStart"/>
      <w:r>
        <w:t>Kegg</w:t>
      </w:r>
      <w:proofErr w:type="spellEnd"/>
      <w:r>
        <w:t xml:space="preserve"> pathway that are changing signif</w:t>
      </w:r>
      <w:r>
        <w:t>i</w:t>
      </w:r>
      <w:r>
        <w:t>cantly. All the other terms where flat.</w:t>
      </w:r>
    </w:p>
    <w:p w14:paraId="7F489D4F" w14:textId="77777777" w:rsidR="005A50CF" w:rsidRDefault="005A50CF"/>
    <w:p w14:paraId="1FC7CB86" w14:textId="77777777" w:rsidR="005A50CF" w:rsidRDefault="008B0D42">
      <w:r>
        <w:rPr>
          <w:b/>
        </w:rPr>
        <w:t>Figure</w:t>
      </w:r>
      <w:r w:rsidR="005A50CF">
        <w:rPr>
          <w:b/>
        </w:rPr>
        <w:t xml:space="preserve"> </w:t>
      </w:r>
      <w:r w:rsidR="00A923F5">
        <w:rPr>
          <w:b/>
        </w:rPr>
        <w:t>7</w:t>
      </w:r>
      <w:r w:rsidR="005A50CF">
        <w:rPr>
          <w:b/>
        </w:rPr>
        <w:t>. Flux ratio profiles in long-term glucose growth.</w:t>
      </w:r>
    </w:p>
    <w:p w14:paraId="4ED795D7" w14:textId="77777777" w:rsidR="005A50CF" w:rsidRDefault="005A50CF" w:rsidP="00A3644C">
      <w:pPr>
        <w:pStyle w:val="NoSpacing"/>
      </w:pPr>
      <w:r>
        <w:t>Flux ratios where computed using fiat flux software from GC-MS derived 13C constraints. Only one independent flux ratio showed a significant change over the course of the exper</w:t>
      </w:r>
      <w:r>
        <w:t>i</w:t>
      </w:r>
      <w:r>
        <w:t>ment. Flux ratios for (A)</w:t>
      </w:r>
      <w:r w:rsidR="002F22E7">
        <w:t xml:space="preserve"> </w:t>
      </w:r>
      <w:r>
        <w:t xml:space="preserve">SER from GLY, (B) OYR from MAL upper branch, (C) PEP through TK upper branch, (D) PEP through PPP upper branch, </w:t>
      </w:r>
      <w:r w:rsidR="002F22E7">
        <w:t>(</w:t>
      </w:r>
      <w:r>
        <w:t xml:space="preserve">E) PEP from OAA, (F) OAA from PEP, (G) P5P from G6P lower branch, (H) E4P through TK, and (I) GLY through serine. </w:t>
      </w:r>
      <w:r w:rsidR="002F22E7">
        <w:t xml:space="preserve">P5P from </w:t>
      </w:r>
      <w:r w:rsidR="00A923F5">
        <w:lastRenderedPageBreak/>
        <w:t>G6P lower branch</w:t>
      </w:r>
      <w:r w:rsidR="002F22E7">
        <w:t xml:space="preserve"> </w:t>
      </w:r>
      <w:r w:rsidR="00A923F5">
        <w:t xml:space="preserve">has </w:t>
      </w:r>
      <w:r>
        <w:t>a large correlation (~0.85) with the corresponding ratio of proteins that catalyze those reactions while the corresponding mRNA ratio shows a much lower correlation (~0.5) with the flux ratios.</w:t>
      </w:r>
    </w:p>
    <w:p w14:paraId="3F9C41DB" w14:textId="77777777" w:rsidR="00A923F5" w:rsidRDefault="00A923F5"/>
    <w:p w14:paraId="689745D9" w14:textId="77777777" w:rsidR="005A50CF" w:rsidRDefault="005A50CF"/>
    <w:p w14:paraId="0E5F8721" w14:textId="77777777" w:rsidR="005A50CF" w:rsidRDefault="008B0D42">
      <w:r>
        <w:rPr>
          <w:b/>
          <w:bCs/>
        </w:rPr>
        <w:t>Figure</w:t>
      </w:r>
      <w:r w:rsidR="005A50CF">
        <w:rPr>
          <w:b/>
          <w:bCs/>
        </w:rPr>
        <w:t xml:space="preserve"> </w:t>
      </w:r>
      <w:r w:rsidR="00A923F5">
        <w:rPr>
          <w:b/>
          <w:bCs/>
        </w:rPr>
        <w:t>8</w:t>
      </w:r>
      <w:r w:rsidR="005A50CF">
        <w:rPr>
          <w:b/>
          <w:bCs/>
        </w:rPr>
        <w:t>. Lipid A and phospholipid profiles in long term glucose growth.</w:t>
      </w:r>
    </w:p>
    <w:p w14:paraId="01CFA2AE" w14:textId="77777777" w:rsidR="005A50CF" w:rsidRDefault="005A50CF" w:rsidP="00A3644C">
      <w:pPr>
        <w:pStyle w:val="NoSpacing"/>
      </w:pPr>
      <w:r>
        <w:t>Lipid A and phospholipids were extracted from all samples for analysis by negative ion MALDI-TOF and ESI-MS mass spectrometry, respectively, and the 6 hour and 2 week repr</w:t>
      </w:r>
      <w:r>
        <w:t>e</w:t>
      </w:r>
      <w:r>
        <w:t xml:space="preserve">sentative samples are shown in this figure. </w:t>
      </w:r>
      <w:r w:rsidR="002F22E7">
        <w:t>(</w:t>
      </w:r>
      <w:r>
        <w:t>A) Activation of the acyl-</w:t>
      </w:r>
      <w:proofErr w:type="spellStart"/>
      <w:r>
        <w:t>transferase</w:t>
      </w:r>
      <w:proofErr w:type="spellEnd"/>
      <w:r>
        <w:t xml:space="preserve"> </w:t>
      </w:r>
      <w:proofErr w:type="spellStart"/>
      <w:r>
        <w:t>PagP</w:t>
      </w:r>
      <w:proofErr w:type="spellEnd"/>
      <w:r>
        <w:t xml:space="preserve">, adds a C16 chain to lipid A on the 2-position primary acyl chain, resulting in a m/z of ~2035.  </w:t>
      </w:r>
      <w:r w:rsidR="002F22E7">
        <w:t>(</w:t>
      </w:r>
      <w:r>
        <w:t xml:space="preserve">B) Modification of phospholipids by </w:t>
      </w:r>
      <w:proofErr w:type="spellStart"/>
      <w:r>
        <w:t>cyclopropanation</w:t>
      </w:r>
      <w:proofErr w:type="spellEnd"/>
      <w:r>
        <w:t xml:space="preserve"> of one unsaturated double bond is cat</w:t>
      </w:r>
      <w:r>
        <w:t>a</w:t>
      </w:r>
      <w:r>
        <w:t>lyzed by CFA synthase. Transcripts of CFA synthase increase at late times (green) co</w:t>
      </w:r>
      <w:r>
        <w:t>n</w:t>
      </w:r>
      <w:r>
        <w:t xml:space="preserve">sistent with modification of PE where as the level of CFA protein stays relatively flat at late time points.  </w:t>
      </w:r>
      <w:r w:rsidR="002F22E7">
        <w:t>(</w:t>
      </w:r>
      <w:r>
        <w:t xml:space="preserve">C) As represented here by the 6 hr sample, lipid A from all samples collected between 3 and 48 hrs contained one major peak at ~1797 m/z corresponding to wild type, </w:t>
      </w:r>
      <w:proofErr w:type="spellStart"/>
      <w:r>
        <w:t>hexa-acylated</w:t>
      </w:r>
      <w:proofErr w:type="spellEnd"/>
      <w:r>
        <w:t xml:space="preserve"> lipid A. As illustrated on the right by the 2 week sample, the 1 and 2 week (168 and 336 hr) time points show the addition of the C16 chain to lipid A. </w:t>
      </w:r>
      <w:r w:rsidR="002F22E7">
        <w:t>(</w:t>
      </w:r>
      <w:r>
        <w:t xml:space="preserve">D) </w:t>
      </w:r>
      <w:proofErr w:type="spellStart"/>
      <w:r>
        <w:t>Phosphat</w:t>
      </w:r>
      <w:r>
        <w:t>i</w:t>
      </w:r>
      <w:r>
        <w:t>dylethanolamine</w:t>
      </w:r>
      <w:proofErr w:type="spellEnd"/>
      <w:r>
        <w:t xml:space="preserve"> (PE) is shown here as a representation of similar results obtained in </w:t>
      </w:r>
      <w:proofErr w:type="spellStart"/>
      <w:r>
        <w:t>phosphatidylglycerol</w:t>
      </w:r>
      <w:proofErr w:type="spellEnd"/>
      <w:r>
        <w:t xml:space="preserve"> (PG). The phospholipid profiles of the samples remained relatively consistent with wild type </w:t>
      </w:r>
      <w:r>
        <w:rPr>
          <w:i/>
          <w:iCs/>
        </w:rPr>
        <w:t xml:space="preserve">E. coli </w:t>
      </w:r>
      <w:r>
        <w:t xml:space="preserve">phospholipid profiles until hour 8, when a gradual increase in a peak ~702.5 m/z began and became the predominant species by 2 weeks. This mass corresponds to the </w:t>
      </w:r>
      <w:proofErr w:type="spellStart"/>
      <w:r>
        <w:t>cyclopropanation</w:t>
      </w:r>
      <w:proofErr w:type="spellEnd"/>
      <w:r>
        <w:t xml:space="preserve"> of one unsaturated double bond within a PE molecule containing acyl chains totaling 33 carbons distributed between the </w:t>
      </w:r>
      <w:proofErr w:type="gramStart"/>
      <w:r>
        <w:t>two acyl</w:t>
      </w:r>
      <w:proofErr w:type="gramEnd"/>
      <w:r>
        <w:t xml:space="preserve"> chains.</w:t>
      </w:r>
    </w:p>
    <w:p w14:paraId="15A0AEB4" w14:textId="77777777" w:rsidR="005A50CF" w:rsidRDefault="005A50CF"/>
    <w:p w14:paraId="505AD96D" w14:textId="77777777" w:rsidR="005A50CF" w:rsidRDefault="005A50CF"/>
    <w:p w14:paraId="4854179E" w14:textId="77777777" w:rsidR="00980437" w:rsidRDefault="00980437" w:rsidP="00980437">
      <w:r>
        <w:rPr>
          <w:b/>
          <w:bCs/>
        </w:rPr>
        <w:t>Figure 1 - supplemental figure 1.</w:t>
      </w:r>
      <w:r>
        <w:t xml:space="preserve">  </w:t>
      </w:r>
      <w:proofErr w:type="gramStart"/>
      <w:r>
        <w:rPr>
          <w:b/>
          <w:bCs/>
        </w:rPr>
        <w:t>Correlations of raw protein and mRNA counts</w:t>
      </w:r>
      <w:proofErr w:type="gramEnd"/>
      <w:r>
        <w:rPr>
          <w:b/>
          <w:bCs/>
        </w:rPr>
        <w:t xml:space="preserve"> betw</w:t>
      </w:r>
      <w:r w:rsidR="00CB6967">
        <w:rPr>
          <w:b/>
          <w:bCs/>
        </w:rPr>
        <w:t>een different biological replicates</w:t>
      </w:r>
      <w:r>
        <w:rPr>
          <w:b/>
          <w:bCs/>
        </w:rPr>
        <w:t xml:space="preserve">. </w:t>
      </w:r>
    </w:p>
    <w:p w14:paraId="5D1AED40" w14:textId="77777777" w:rsidR="00980437" w:rsidRDefault="00980437" w:rsidP="00CB6967">
      <w:pPr>
        <w:pStyle w:val="NoSpacing"/>
      </w:pPr>
      <w:r>
        <w:t>Scatter</w:t>
      </w:r>
      <w:r w:rsidR="00CB6967">
        <w:t xml:space="preserve"> plot between biological replicates</w:t>
      </w:r>
      <w:r>
        <w:t xml:space="preserve"> 1 and 2 (A,</w:t>
      </w:r>
      <w:r w:rsidR="00CB6967">
        <w:t xml:space="preserve"> </w:t>
      </w:r>
      <w:r>
        <w:t>C) and 1 and 3 (B,</w:t>
      </w:r>
      <w:r w:rsidR="00CB6967">
        <w:t xml:space="preserve"> </w:t>
      </w:r>
      <w:r>
        <w:t xml:space="preserve">D) along with their associated Spearman correlation coefficients. </w:t>
      </w:r>
    </w:p>
    <w:p w14:paraId="6D0C9CD2" w14:textId="77777777" w:rsidR="00980437" w:rsidRDefault="00980437" w:rsidP="00980437"/>
    <w:p w14:paraId="17E905B3" w14:textId="77777777" w:rsidR="00980437" w:rsidRDefault="00980437" w:rsidP="00980437"/>
    <w:p w14:paraId="618C5C99" w14:textId="77777777" w:rsidR="00CB6967" w:rsidRDefault="00980437" w:rsidP="00980437">
      <w:pPr>
        <w:rPr>
          <w:b/>
          <w:bCs/>
        </w:rPr>
      </w:pPr>
      <w:r>
        <w:rPr>
          <w:b/>
          <w:bCs/>
        </w:rPr>
        <w:t>Figure 2</w:t>
      </w:r>
      <w:r w:rsidR="00CB6967">
        <w:rPr>
          <w:b/>
          <w:bCs/>
        </w:rPr>
        <w:t xml:space="preserve"> </w:t>
      </w:r>
      <w:r>
        <w:rPr>
          <w:b/>
          <w:bCs/>
        </w:rPr>
        <w:t>-</w:t>
      </w:r>
      <w:r w:rsidR="00CB6967">
        <w:rPr>
          <w:b/>
          <w:bCs/>
        </w:rPr>
        <w:t xml:space="preserve"> </w:t>
      </w:r>
      <w:r>
        <w:rPr>
          <w:b/>
          <w:bCs/>
        </w:rPr>
        <w:t xml:space="preserve">supplemental figure 1. </w:t>
      </w:r>
      <w:proofErr w:type="gramStart"/>
      <w:r>
        <w:rPr>
          <w:b/>
          <w:bCs/>
        </w:rPr>
        <w:t xml:space="preserve">Correlations between </w:t>
      </w:r>
      <w:r w:rsidR="00CB6967">
        <w:rPr>
          <w:b/>
          <w:bCs/>
        </w:rPr>
        <w:t>the absolute abundance between p</w:t>
      </w:r>
      <w:r>
        <w:rPr>
          <w:b/>
          <w:bCs/>
        </w:rPr>
        <w:t>rotein and mRNA for all time points.</w:t>
      </w:r>
      <w:proofErr w:type="gramEnd"/>
    </w:p>
    <w:p w14:paraId="60C938BD" w14:textId="77777777" w:rsidR="00980437" w:rsidRDefault="00980437" w:rsidP="00CB6967">
      <w:pPr>
        <w:pStyle w:val="NoSpacing"/>
      </w:pPr>
      <w:r>
        <w:t>Both the RNA and protein levels are scaled to their respective averages across all RNAs or proteins for each time point and then log transformed. All P values are &lt;1</w:t>
      </w:r>
      <w:r w:rsidR="002F22E7">
        <w:t>0</w:t>
      </w:r>
      <w:r w:rsidR="002F22E7" w:rsidRPr="002F22E7">
        <w:rPr>
          <w:vertAlign w:val="superscript"/>
        </w:rPr>
        <w:t>-46</w:t>
      </w:r>
      <w:r>
        <w:t>.</w:t>
      </w:r>
    </w:p>
    <w:p w14:paraId="22929EBA" w14:textId="77777777" w:rsidR="00CB6967" w:rsidRDefault="00CB6967" w:rsidP="00980437"/>
    <w:p w14:paraId="6DE006E8" w14:textId="77777777" w:rsidR="00980437" w:rsidRDefault="00980437" w:rsidP="00980437"/>
    <w:p w14:paraId="4675DB1B" w14:textId="77777777" w:rsidR="00980437" w:rsidRDefault="00980437" w:rsidP="00980437">
      <w:r>
        <w:rPr>
          <w:b/>
          <w:bCs/>
        </w:rPr>
        <w:t xml:space="preserve">Figure </w:t>
      </w:r>
      <w:r w:rsidR="00A923F5">
        <w:rPr>
          <w:b/>
          <w:bCs/>
        </w:rPr>
        <w:t>5</w:t>
      </w:r>
      <w:r w:rsidR="00CB6967">
        <w:rPr>
          <w:b/>
          <w:bCs/>
        </w:rPr>
        <w:t xml:space="preserve"> </w:t>
      </w:r>
      <w:r>
        <w:rPr>
          <w:b/>
          <w:bCs/>
        </w:rPr>
        <w:t>-</w:t>
      </w:r>
      <w:r w:rsidR="00CB6967">
        <w:rPr>
          <w:b/>
          <w:bCs/>
        </w:rPr>
        <w:t xml:space="preserve"> </w:t>
      </w:r>
      <w:r>
        <w:rPr>
          <w:b/>
          <w:bCs/>
        </w:rPr>
        <w:t>supplemental figure 1. Distributions of time</w:t>
      </w:r>
      <w:r w:rsidR="00CB6967">
        <w:rPr>
          <w:b/>
          <w:bCs/>
        </w:rPr>
        <w:t xml:space="preserve"> </w:t>
      </w:r>
      <w:r>
        <w:rPr>
          <w:b/>
          <w:bCs/>
        </w:rPr>
        <w:t>scales found by fitting the piecewise continuous curve, described in the main text, to the mRNA and protein profiles.</w:t>
      </w:r>
      <w:r>
        <w:t xml:space="preserve"> </w:t>
      </w:r>
    </w:p>
    <w:p w14:paraId="32637925" w14:textId="77777777" w:rsidR="00980437" w:rsidRDefault="00980437" w:rsidP="00CB6967">
      <w:pPr>
        <w:pStyle w:val="NoSpacing"/>
      </w:pPr>
      <w:r>
        <w:t xml:space="preserve">(A-C) mRNA distributions of </w:t>
      </w:r>
      <w:r w:rsidRPr="00CB6967">
        <w:rPr>
          <w:i/>
        </w:rPr>
        <w:t>t</w:t>
      </w:r>
      <w:r w:rsidRPr="00CB6967">
        <w:rPr>
          <w:vertAlign w:val="subscript"/>
        </w:rPr>
        <w:t>1</w:t>
      </w:r>
      <w:r>
        <w:t xml:space="preserve">, time to first inflection, the time between the first inflection and the time it takes to stop to changing, and the total time it takes for a given profile to stop changing. </w:t>
      </w:r>
    </w:p>
    <w:p w14:paraId="2D2B4E38" w14:textId="77777777" w:rsidR="005A50CF" w:rsidRDefault="005A50CF"/>
    <w:p w14:paraId="716482A6" w14:textId="77777777" w:rsidR="005A50CF" w:rsidRDefault="005A50CF"/>
    <w:p w14:paraId="37F4FF02" w14:textId="77777777" w:rsidR="00CB6967" w:rsidRDefault="00CB6967" w:rsidP="00CB6967">
      <w:pPr>
        <w:pStyle w:val="Heading1"/>
        <w:pageBreakBefore/>
      </w:pPr>
      <w:r>
        <w:lastRenderedPageBreak/>
        <w:t>Supplemental Text</w:t>
      </w:r>
    </w:p>
    <w:p w14:paraId="4CE7CE5C" w14:textId="77777777" w:rsidR="00CB6967" w:rsidRDefault="00CB6967" w:rsidP="00CB6967">
      <w:pPr>
        <w:pStyle w:val="Heading2"/>
      </w:pPr>
      <w:r>
        <w:t>Consistency of biological repeats</w:t>
      </w:r>
    </w:p>
    <w:p w14:paraId="73E48911" w14:textId="77777777" w:rsidR="00CB6967" w:rsidRDefault="00CB6967" w:rsidP="00CB6967">
      <w:pPr>
        <w:pStyle w:val="NoSpacing"/>
      </w:pPr>
      <w:r>
        <w:t xml:space="preserve">To demonstrate the repeatability of our proteomic and </w:t>
      </w:r>
      <w:proofErr w:type="spellStart"/>
      <w:r>
        <w:t>RNAseq</w:t>
      </w:r>
      <w:proofErr w:type="spellEnd"/>
      <w:r>
        <w:t xml:space="preserve"> pipelines we investigated the correlation between individual biological repeats. To this end, we calculated the spearman correlation coefficient, and plotted the scatter, between the first and second and the first and third biological repeats for both protein and RNA raw counts (Figure 1-supplemental figure 1). Biological repeats show ~0.93</w:t>
      </w:r>
      <w:r>
        <w:rPr>
          <w:rFonts w:ascii="Times New Roman" w:hAnsi="Times New Roman"/>
        </w:rPr>
        <w:t>±</w:t>
      </w:r>
      <w:r>
        <w:t xml:space="preserve"> 0.02 &lt;</w:t>
      </w:r>
      <w:r w:rsidRPr="002F22E7">
        <w:rPr>
          <w:highlight w:val="yellow"/>
        </w:rPr>
        <w:t>P value is so low as to be 0</w:t>
      </w:r>
      <w:r>
        <w:t xml:space="preserve">&gt; correlation in the raw counts for both protein and RNA. </w:t>
      </w:r>
      <w:proofErr w:type="gramStart"/>
      <w:r>
        <w:t xml:space="preserve">Both </w:t>
      </w:r>
      <w:proofErr w:type="spellStart"/>
      <w:r>
        <w:t>RNAseq</w:t>
      </w:r>
      <w:proofErr w:type="spellEnd"/>
      <w:r>
        <w:t xml:space="preserve"> and mass spectrom</w:t>
      </w:r>
      <w:r>
        <w:t>e</w:t>
      </w:r>
      <w:r>
        <w:t>try where comparably repeatable.</w:t>
      </w:r>
      <w:proofErr w:type="gramEnd"/>
      <w:r>
        <w:t xml:space="preserve"> Additionally the proteins ID by our mass spec pipeline in a given biological repeat are highly consistent. Just over 2800 proteins are identified across all three biological replicates, with ~3200 protein IDs for any given individual experiment (Figure 1-supplemental figure 2). This is an improvement ove</w:t>
      </w:r>
      <w:r w:rsidR="002F22E7">
        <w:t xml:space="preserve">r the previous record of ~2600 </w:t>
      </w:r>
      <w:r w:rsidR="002F22E7" w:rsidRPr="002F22E7">
        <w:rPr>
          <w:i/>
        </w:rPr>
        <w:t>E</w:t>
      </w:r>
      <w:r w:rsidRPr="002F22E7">
        <w:rPr>
          <w:i/>
        </w:rPr>
        <w:t>. coli</w:t>
      </w:r>
      <w:r>
        <w:t xml:space="preserve"> protein IDs in a mass spec experiment &lt;</w:t>
      </w:r>
      <w:r w:rsidRPr="002F22E7">
        <w:rPr>
          <w:highlight w:val="yellow"/>
        </w:rPr>
        <w:t>Krug 2012</w:t>
      </w:r>
      <w:r>
        <w:t>&gt;.</w:t>
      </w:r>
    </w:p>
    <w:p w14:paraId="216B55BA" w14:textId="77777777" w:rsidR="00CB6967" w:rsidRDefault="00CB6967" w:rsidP="00CB6967">
      <w:pPr>
        <w:pStyle w:val="Heading2"/>
      </w:pPr>
      <w:r>
        <w:t>RNA composition</w:t>
      </w:r>
    </w:p>
    <w:p w14:paraId="2DC4807C" w14:textId="77777777" w:rsidR="00CB6967" w:rsidRDefault="00CB6967" w:rsidP="00CB6967">
      <w:pPr>
        <w:pStyle w:val="NoSpacing"/>
      </w:pPr>
      <w:r>
        <w:t xml:space="preserve">The overall pool of mRNA decreases over the time course as demands for new RNA and protein is lessened in stationary phase. To visualize this we plot the mRNA, </w:t>
      </w:r>
      <w:proofErr w:type="spellStart"/>
      <w:r>
        <w:t>tRNA</w:t>
      </w:r>
      <w:proofErr w:type="spellEnd"/>
      <w:r>
        <w:t xml:space="preserve">, and non-coding (NC) RNA, as a fraction of the total RNA (excluding ribosomal RNA) for a given time </w:t>
      </w:r>
      <w:proofErr w:type="gramStart"/>
      <w:r>
        <w:t>point(</w:t>
      </w:r>
      <w:proofErr w:type="gramEnd"/>
      <w:r>
        <w:t xml:space="preserve">Figure 1-supplemental figure 3). Ribosomal RNA is excluded from our analysis as it is depleted in our RNA prep. In early time points </w:t>
      </w:r>
      <w:proofErr w:type="gramStart"/>
      <w:r>
        <w:t>the RNA pool is dominated by mRNA</w:t>
      </w:r>
      <w:proofErr w:type="gramEnd"/>
      <w:r>
        <w:t xml:space="preserve">. For late time points </w:t>
      </w:r>
      <w:proofErr w:type="spellStart"/>
      <w:proofErr w:type="gramStart"/>
      <w:r>
        <w:t>tRNAs</w:t>
      </w:r>
      <w:proofErr w:type="spellEnd"/>
      <w:proofErr w:type="gramEnd"/>
      <w:r>
        <w:t xml:space="preserve"> dominate the total RNA pool.</w:t>
      </w:r>
    </w:p>
    <w:p w14:paraId="6681EC90" w14:textId="77777777" w:rsidR="00CB6967" w:rsidRDefault="00CB6967" w:rsidP="00CB6967">
      <w:pPr>
        <w:pStyle w:val="Heading2"/>
      </w:pPr>
      <w:r>
        <w:t>Absolute Correlations</w:t>
      </w:r>
    </w:p>
    <w:p w14:paraId="215D3026" w14:textId="77777777" w:rsidR="00CB6967" w:rsidRDefault="00CB6967" w:rsidP="00CB6967">
      <w:pPr>
        <w:pStyle w:val="NoSpacing"/>
      </w:pPr>
      <w:r>
        <w:t xml:space="preserve">Absolute correlation between proteins and their corresponding transcripts are relatively strong for time points &lt;=8hrs with a correlation coefficient of ~0.59. After 8hrs, when cells have entered stationary phase, the correlation is much weaker. At 48 hrs the correlation is the weakest (0.29). In </w:t>
      </w:r>
      <w:r w:rsidRPr="00051F8F">
        <w:rPr>
          <w:i/>
        </w:rPr>
        <w:t>E. coli</w:t>
      </w:r>
      <w:r>
        <w:t xml:space="preserve"> mRNAs typically have relatively fast degradation rates with ½ lives around 5-10min &lt;</w:t>
      </w:r>
      <w:r w:rsidRPr="00051F8F">
        <w:rPr>
          <w:highlight w:val="yellow"/>
        </w:rPr>
        <w:t>ref</w:t>
      </w:r>
      <w:r>
        <w:t>&gt; while proteins half-lives are typically much longer (&gt;30min). During entry into stationary phase mRNA expression is differentially regulated before the 10 hr mark, for the most part, protein levels however take a while to catch up, due to there slower degradation rate. We see this effect in the fact that correlation increases as time goes on after the initial decrease at 24-48 hrs ending up with a correlation of 0.39.</w:t>
      </w:r>
    </w:p>
    <w:p w14:paraId="0F0CE17F" w14:textId="77777777" w:rsidR="00CB6967" w:rsidRDefault="00CB6967" w:rsidP="00CB6967">
      <w:pPr>
        <w:pStyle w:val="Heading2"/>
      </w:pPr>
      <w:r>
        <w:t xml:space="preserve">Distributions of the mRNA and protein profile timescales </w:t>
      </w:r>
    </w:p>
    <w:p w14:paraId="7C3387BF" w14:textId="77777777" w:rsidR="00CB6967" w:rsidRDefault="00CB6967" w:rsidP="00CB6967">
      <w:pPr>
        <w:pStyle w:val="NoSpacing"/>
      </w:pPr>
      <w:r>
        <w:t xml:space="preserve">Here we further investigate the range of responses to long-term glucose starvation seen in our RNA and protein expression experiments. To do this we plot histograms of the time scale parameters we found by fitting the piecewise continuous curve to our data (Figure 4-supplemental figure 1). The most informative time scales are </w:t>
      </w:r>
      <w:r w:rsidRPr="00051F8F">
        <w:rPr>
          <w:i/>
        </w:rPr>
        <w:t>t</w:t>
      </w:r>
      <w:r w:rsidRPr="00051F8F">
        <w:rPr>
          <w:vertAlign w:val="subscript"/>
        </w:rPr>
        <w:t>1</w:t>
      </w:r>
      <w:r>
        <w:t xml:space="preserve">, the time to first inflection, and </w:t>
      </w:r>
      <w:r w:rsidRPr="00051F8F">
        <w:rPr>
          <w:i/>
        </w:rPr>
        <w:t>t</w:t>
      </w:r>
      <w:r w:rsidRPr="00051F8F">
        <w:rPr>
          <w:vertAlign w:val="subscript"/>
        </w:rPr>
        <w:t>2</w:t>
      </w:r>
      <w:r>
        <w:t>+</w:t>
      </w:r>
      <w:r w:rsidRPr="00051F8F">
        <w:rPr>
          <w:i/>
        </w:rPr>
        <w:t>t</w:t>
      </w:r>
      <w:r w:rsidRPr="00051F8F">
        <w:rPr>
          <w:vertAlign w:val="subscript"/>
        </w:rPr>
        <w:t>3</w:t>
      </w:r>
      <w:r>
        <w:t>+</w:t>
      </w:r>
      <w:r w:rsidRPr="00051F8F">
        <w:rPr>
          <w:i/>
        </w:rPr>
        <w:t>t</w:t>
      </w:r>
      <w:r w:rsidRPr="00051F8F">
        <w:rPr>
          <w:vertAlign w:val="subscript"/>
        </w:rPr>
        <w:t>4</w:t>
      </w:r>
      <w:r>
        <w:t xml:space="preserve"> the time it takes for the profile to stop changing.  The majority of proteins and their transcripts begin changing before the 10 hr mark (or just after the cells enter statio</w:t>
      </w:r>
      <w:r>
        <w:t>n</w:t>
      </w:r>
      <w:r>
        <w:t xml:space="preserve">ary phase). Once the profiles begin to change it takes &gt;10 hrs before it stops changing again. However, the apparent long time scale of proteins and transcripts changing could be </w:t>
      </w:r>
      <w:r>
        <w:lastRenderedPageBreak/>
        <w:t xml:space="preserve">due to the low time resolution of our experiment after the cells have entered stationary phase. </w:t>
      </w:r>
    </w:p>
    <w:p w14:paraId="5FEB9695" w14:textId="77777777" w:rsidR="00CB6967" w:rsidRDefault="00CB6967" w:rsidP="00CB6967"/>
    <w:p w14:paraId="6BFCB70E" w14:textId="77777777" w:rsidR="00CB6967" w:rsidRDefault="00CB6967" w:rsidP="00CB6967"/>
    <w:p w14:paraId="590787A0" w14:textId="77777777" w:rsidR="00CB6967" w:rsidRDefault="00CB6967" w:rsidP="00CB6967"/>
    <w:p w14:paraId="10EAE290" w14:textId="77777777" w:rsidR="00CB6967" w:rsidRDefault="00CB6967" w:rsidP="00CB6967"/>
    <w:p w14:paraId="1E027532" w14:textId="77777777" w:rsidR="00CB6967" w:rsidRDefault="00CB6967">
      <w:pPr>
        <w:tabs>
          <w:tab w:val="clear" w:pos="720"/>
        </w:tabs>
        <w:suppressAutoHyphens w:val="0"/>
        <w:overflowPunct/>
        <w:rPr>
          <w:rFonts w:asciiTheme="majorHAnsi" w:eastAsiaTheme="majorEastAsia" w:hAnsiTheme="majorHAnsi" w:cstheme="majorBidi"/>
          <w:b/>
          <w:bCs/>
          <w:color w:val="345A8A" w:themeColor="accent1" w:themeShade="B5"/>
          <w:sz w:val="32"/>
          <w:szCs w:val="32"/>
        </w:rPr>
      </w:pPr>
    </w:p>
    <w:p w14:paraId="5F56D28F" w14:textId="77777777" w:rsidR="00DD6EEC" w:rsidDel="00121D82" w:rsidRDefault="00DD6EEC">
      <w:pPr>
        <w:tabs>
          <w:tab w:val="clear" w:pos="720"/>
        </w:tabs>
        <w:suppressAutoHyphens w:val="0"/>
        <w:overflowPunct/>
        <w:rPr>
          <w:del w:id="318" w:author="Claus Wilke" w:date="2014-09-22T16:55:00Z"/>
          <w:rFonts w:asciiTheme="majorHAnsi" w:eastAsiaTheme="majorEastAsia" w:hAnsiTheme="majorHAnsi" w:cstheme="majorBidi"/>
          <w:b/>
          <w:bCs/>
          <w:color w:val="345A8A" w:themeColor="accent1" w:themeShade="B5"/>
          <w:sz w:val="32"/>
          <w:szCs w:val="32"/>
        </w:rPr>
      </w:pPr>
      <w:r>
        <w:br w:type="page"/>
      </w:r>
    </w:p>
    <w:p w14:paraId="20D89829" w14:textId="052F192E" w:rsidR="00B05A6C" w:rsidDel="00121D82" w:rsidRDefault="00B05A6C" w:rsidP="00B05A6C">
      <w:pPr>
        <w:pStyle w:val="Heading1"/>
        <w:rPr>
          <w:del w:id="319" w:author="Claus Wilke" w:date="2014-09-22T16:55:00Z"/>
        </w:rPr>
      </w:pPr>
      <w:del w:id="320" w:author="Claus Wilke" w:date="2014-09-22T16:55:00Z">
        <w:r w:rsidDel="00121D82">
          <w:delText>Notes</w:delText>
        </w:r>
      </w:del>
    </w:p>
    <w:p w14:paraId="30521910" w14:textId="562F5342" w:rsidR="00B05A6C" w:rsidDel="00121D82" w:rsidRDefault="00B05A6C" w:rsidP="00B05A6C">
      <w:pPr>
        <w:pStyle w:val="Heading2"/>
        <w:rPr>
          <w:del w:id="321" w:author="Claus Wilke" w:date="2014-09-22T16:55:00Z"/>
        </w:rPr>
      </w:pPr>
      <w:del w:id="322" w:author="Claus Wilke" w:date="2014-09-22T16:55:00Z">
        <w:r w:rsidDel="00121D82">
          <w:delText>Jeff Barrick</w:delText>
        </w:r>
      </w:del>
    </w:p>
    <w:p w14:paraId="58984F2E" w14:textId="5693416F" w:rsidR="00B05A6C" w:rsidRPr="00B05A6C" w:rsidDel="00121D82" w:rsidRDefault="00B05A6C" w:rsidP="00B05A6C">
      <w:pPr>
        <w:rPr>
          <w:del w:id="323" w:author="Claus Wilke" w:date="2014-09-22T16:55:00Z"/>
        </w:rPr>
      </w:pPr>
      <w:del w:id="324" w:author="Claus Wilke" w:date="2014-09-22T16:55:00Z">
        <w:r w:rsidRPr="00B05A6C" w:rsidDel="00121D82">
          <w:delText>I think we need a section analyzing the "completeness" of our data relative to previous studies (# proteins, RNAs, etc. detected). I added a citation for one study that was in the same strain of E. coli where we can make direct comparisons. This could involve making Venn diagrams etc. Our data should come out looking very good in these comparisons (the other study used 2-D gel electrophoresis and DNA microarrays, so we can really see the benefit of using newer tech on both proteins and on RNAs). I could also potentially find studies that look at different pieces of the RNA picture separately (mRNA versus small RNAs) and show that we recover both at the same time.</w:delText>
        </w:r>
      </w:del>
    </w:p>
    <w:p w14:paraId="662285C7" w14:textId="6A422C6B" w:rsidR="00B05A6C" w:rsidRPr="00B05A6C" w:rsidDel="00121D82" w:rsidRDefault="00B05A6C" w:rsidP="00B05A6C">
      <w:pPr>
        <w:rPr>
          <w:del w:id="325" w:author="Claus Wilke" w:date="2014-09-22T16:55:00Z"/>
        </w:rPr>
      </w:pPr>
    </w:p>
    <w:p w14:paraId="55731CFA" w14:textId="125B0D89" w:rsidR="00B05A6C" w:rsidRPr="00B05A6C" w:rsidDel="00121D82" w:rsidRDefault="00B05A6C" w:rsidP="00B05A6C">
      <w:pPr>
        <w:rPr>
          <w:del w:id="326" w:author="Claus Wilke" w:date="2014-09-22T16:55:00Z"/>
        </w:rPr>
      </w:pPr>
      <w:del w:id="327" w:author="Claus Wilke" w:date="2014-09-22T16:55:00Z">
        <w:r w:rsidRPr="00B05A6C" w:rsidDel="00121D82">
          <w:delText>Discussing the completeness of the data would seem to make an easy argument for impact, particularly since we will make everything accessible to others.</w:delText>
        </w:r>
      </w:del>
    </w:p>
    <w:p w14:paraId="3C2B7C0F" w14:textId="4A22F5D2" w:rsidR="005A50CF" w:rsidDel="00121D82" w:rsidRDefault="005A50CF" w:rsidP="005A50CF">
      <w:pPr>
        <w:rPr>
          <w:del w:id="328" w:author="Claus Wilke" w:date="2014-09-22T16:55:00Z"/>
        </w:rPr>
      </w:pPr>
    </w:p>
    <w:p w14:paraId="6B433219" w14:textId="16A161CE" w:rsidR="00B05A6C" w:rsidDel="00121D82" w:rsidRDefault="00B05A6C" w:rsidP="00B05A6C">
      <w:pPr>
        <w:rPr>
          <w:del w:id="329" w:author="Claus Wilke" w:date="2014-09-22T16:55:00Z"/>
        </w:rPr>
      </w:pPr>
      <w:del w:id="330" w:author="Claus Wilke" w:date="2014-09-22T16:55:00Z">
        <w:r w:rsidDel="00121D82">
          <w:delText xml:space="preserve">Aside: There is a previous "multi-omics" study of the same strain that we use: </w:delText>
        </w:r>
        <w:r w:rsidRPr="00EE3AEA" w:rsidDel="00121D82">
          <w:rPr>
            <w:i/>
          </w:rPr>
          <w:delText>E. coli</w:delText>
        </w:r>
        <w:r w:rsidDel="00121D82">
          <w:delText xml:space="preserve"> B REL606. It "only" used microarrays for transcriptomics and 2-D gel electrophoresis for proteomics and was mainly comparing the results between different </w:delText>
        </w:r>
        <w:r w:rsidRPr="00EE3AEA" w:rsidDel="00121D82">
          <w:rPr>
            <w:i/>
          </w:rPr>
          <w:delText>E. coli</w:delText>
        </w:r>
        <w:r w:rsidDel="00121D82">
          <w:delText xml:space="preserve"> strains: K-12 and B, but we could be reasonably expected to compare some of our results to theirs. For example, this might be a way of showing extra coverage that we get in terms of numbers of proteins detected in the proteomics data (2-D gels have very poor coverage) and additional small RNAs detected in the transcriptomics data (which are probably missing from the microarray data). </w:delText>
        </w:r>
      </w:del>
    </w:p>
    <w:p w14:paraId="0BE5E372" w14:textId="35423346" w:rsidR="00B05A6C" w:rsidRPr="001D03D2" w:rsidDel="00121D82" w:rsidRDefault="00B05A6C" w:rsidP="00B05A6C">
      <w:pPr>
        <w:tabs>
          <w:tab w:val="clear" w:pos="720"/>
        </w:tabs>
        <w:suppressAutoHyphens w:val="0"/>
        <w:overflowPunct/>
        <w:spacing w:before="100" w:beforeAutospacing="1" w:after="100" w:afterAutospacing="1"/>
        <w:ind w:left="630" w:hanging="10"/>
        <w:rPr>
          <w:del w:id="331" w:author="Claus Wilke" w:date="2014-09-22T16:55:00Z"/>
          <w:rFonts w:ascii="Times" w:eastAsiaTheme="minorEastAsia" w:hAnsi="Times" w:cs="Times New Roman"/>
          <w:color w:val="auto"/>
          <w:sz w:val="20"/>
          <w:szCs w:val="20"/>
        </w:rPr>
      </w:pPr>
      <w:del w:id="332" w:author="Claus Wilke" w:date="2014-09-22T16:55:00Z">
        <w:r w:rsidRPr="001D03D2" w:rsidDel="00121D82">
          <w:rPr>
            <w:rFonts w:ascii="Times" w:eastAsiaTheme="minorEastAsia" w:hAnsi="Times" w:cs="Times New Roman"/>
            <w:color w:val="auto"/>
            <w:sz w:val="20"/>
            <w:szCs w:val="20"/>
          </w:rPr>
          <w:delText>Yoon, S. H., Han, M.-J., Jeong, H., Lee, C. H., Xia, X.-X., Lee, D.-H., Shim, J. H., Lee, S. Y., Oh, T. K., Kim, J. F. (2012) Compar</w:delText>
        </w:r>
        <w:r w:rsidRPr="001D03D2" w:rsidDel="00121D82">
          <w:rPr>
            <w:rFonts w:ascii="Times" w:eastAsiaTheme="minorEastAsia" w:hAnsi="Times" w:cs="Times New Roman"/>
            <w:color w:val="auto"/>
            <w:sz w:val="20"/>
            <w:szCs w:val="20"/>
          </w:rPr>
          <w:delText>a</w:delText>
        </w:r>
        <w:r w:rsidRPr="001D03D2" w:rsidDel="00121D82">
          <w:rPr>
            <w:rFonts w:ascii="Times" w:eastAsiaTheme="minorEastAsia" w:hAnsi="Times" w:cs="Times New Roman"/>
            <w:color w:val="auto"/>
            <w:sz w:val="20"/>
            <w:szCs w:val="20"/>
          </w:rPr>
          <w:delText xml:space="preserve">tive multi-omics systems analysis of </w:delText>
        </w:r>
        <w:r w:rsidRPr="001D03D2" w:rsidDel="00121D82">
          <w:rPr>
            <w:rFonts w:ascii="Times" w:eastAsiaTheme="minorEastAsia" w:hAnsi="Times" w:cs="Times New Roman"/>
            <w:i/>
            <w:iCs/>
            <w:color w:val="auto"/>
            <w:sz w:val="20"/>
            <w:szCs w:val="20"/>
          </w:rPr>
          <w:delText>Esch</w:delText>
        </w:r>
        <w:r w:rsidRPr="001D03D2" w:rsidDel="00121D82">
          <w:rPr>
            <w:rFonts w:ascii="Times" w:eastAsiaTheme="minorEastAsia" w:hAnsi="Times" w:cs="Times New Roman"/>
            <w:i/>
            <w:iCs/>
            <w:color w:val="auto"/>
            <w:sz w:val="20"/>
            <w:szCs w:val="20"/>
          </w:rPr>
          <w:delText>e</w:delText>
        </w:r>
        <w:r w:rsidRPr="001D03D2" w:rsidDel="00121D82">
          <w:rPr>
            <w:rFonts w:ascii="Times" w:eastAsiaTheme="minorEastAsia" w:hAnsi="Times" w:cs="Times New Roman"/>
            <w:i/>
            <w:iCs/>
            <w:color w:val="auto"/>
            <w:sz w:val="20"/>
            <w:szCs w:val="20"/>
          </w:rPr>
          <w:delText>richia coli</w:delText>
        </w:r>
        <w:r w:rsidRPr="001D03D2" w:rsidDel="00121D82">
          <w:rPr>
            <w:rFonts w:ascii="Times" w:eastAsiaTheme="minorEastAsia" w:hAnsi="Times" w:cs="Times New Roman"/>
            <w:color w:val="auto"/>
            <w:sz w:val="20"/>
            <w:szCs w:val="20"/>
          </w:rPr>
          <w:delText xml:space="preserve"> strains B and K-12. </w:delText>
        </w:r>
        <w:r w:rsidRPr="001D03D2" w:rsidDel="00121D82">
          <w:rPr>
            <w:rFonts w:ascii="Times" w:eastAsiaTheme="minorEastAsia" w:hAnsi="Times" w:cs="Times New Roman"/>
            <w:i/>
            <w:iCs/>
            <w:color w:val="auto"/>
            <w:sz w:val="20"/>
            <w:szCs w:val="20"/>
          </w:rPr>
          <w:delText>G</w:delText>
        </w:r>
        <w:r w:rsidRPr="001D03D2" w:rsidDel="00121D82">
          <w:rPr>
            <w:rFonts w:ascii="Times" w:eastAsiaTheme="minorEastAsia" w:hAnsi="Times" w:cs="Times New Roman"/>
            <w:i/>
            <w:iCs/>
            <w:color w:val="auto"/>
            <w:sz w:val="20"/>
            <w:szCs w:val="20"/>
          </w:rPr>
          <w:delText>e</w:delText>
        </w:r>
        <w:r w:rsidRPr="001D03D2" w:rsidDel="00121D82">
          <w:rPr>
            <w:rFonts w:ascii="Times" w:eastAsiaTheme="minorEastAsia" w:hAnsi="Times" w:cs="Times New Roman"/>
            <w:i/>
            <w:iCs/>
            <w:color w:val="auto"/>
            <w:sz w:val="20"/>
            <w:szCs w:val="20"/>
          </w:rPr>
          <w:delText>nome Biol.</w:delText>
        </w:r>
        <w:r w:rsidRPr="001D03D2" w:rsidDel="00121D82">
          <w:rPr>
            <w:rFonts w:ascii="Times" w:eastAsiaTheme="minorEastAsia" w:hAnsi="Times" w:cs="Times New Roman"/>
            <w:color w:val="auto"/>
            <w:sz w:val="20"/>
            <w:szCs w:val="20"/>
          </w:rPr>
          <w:delText xml:space="preserve"> </w:delText>
        </w:r>
        <w:r w:rsidRPr="001D03D2" w:rsidDel="00121D82">
          <w:rPr>
            <w:rFonts w:ascii="Times" w:eastAsiaTheme="minorEastAsia" w:hAnsi="Times" w:cs="Times New Roman"/>
            <w:b/>
            <w:bCs/>
            <w:color w:val="auto"/>
            <w:sz w:val="20"/>
            <w:szCs w:val="20"/>
          </w:rPr>
          <w:delText>13</w:delText>
        </w:r>
        <w:r w:rsidRPr="001D03D2" w:rsidDel="00121D82">
          <w:rPr>
            <w:rFonts w:ascii="Times" w:eastAsiaTheme="minorEastAsia" w:hAnsi="Times" w:cs="Times New Roman"/>
            <w:color w:val="auto"/>
            <w:sz w:val="20"/>
            <w:szCs w:val="20"/>
          </w:rPr>
          <w:delText>: R37.</w:delText>
        </w:r>
      </w:del>
    </w:p>
    <w:p w14:paraId="0D53315B" w14:textId="77777777" w:rsidR="00B05A6C" w:rsidRPr="005A50CF" w:rsidRDefault="00B05A6C" w:rsidP="00121D82">
      <w:pPr>
        <w:tabs>
          <w:tab w:val="clear" w:pos="720"/>
        </w:tabs>
        <w:suppressAutoHyphens w:val="0"/>
        <w:overflowPunct/>
        <w:pPrChange w:id="333" w:author="Claus Wilke" w:date="2014-09-22T16:55:00Z">
          <w:pPr/>
        </w:pPrChange>
      </w:pPr>
    </w:p>
    <w:sectPr w:rsidR="00B05A6C" w:rsidRPr="005A50CF" w:rsidSect="005A50CF">
      <w:headerReference w:type="even" r:id="rId16"/>
      <w:headerReference w:type="default" r:id="rId17"/>
      <w:footerReference w:type="even" r:id="rId18"/>
      <w:footerReference w:type="default" r:id="rId19"/>
      <w:pgSz w:w="12240" w:h="15840"/>
      <w:pgMar w:top="1440" w:right="1440" w:bottom="1440" w:left="1440" w:header="720" w:footer="720" w:gutter="0"/>
      <w:cols w:space="720"/>
      <w:formProt w:val="0"/>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laus Wilke" w:date="2014-09-22T21:22:00Z" w:initials="CW">
    <w:p w14:paraId="501CCC1A" w14:textId="154EE87F" w:rsidR="00D00135" w:rsidRDefault="00D00135">
      <w:pPr>
        <w:pStyle w:val="CommentText"/>
      </w:pPr>
      <w:r>
        <w:rPr>
          <w:rStyle w:val="CommentReference"/>
        </w:rPr>
        <w:annotationRef/>
      </w:r>
      <w:r w:rsidR="002638B2">
        <w:t>Rewrite</w:t>
      </w:r>
    </w:p>
  </w:comment>
  <w:comment w:id="72" w:author="Claus Wilke" w:date="2014-09-21T19:10:00Z" w:initials="CW">
    <w:p w14:paraId="7BCED3B7" w14:textId="77777777" w:rsidR="00D00135" w:rsidRDefault="00D00135">
      <w:pPr>
        <w:pStyle w:val="CommentText"/>
      </w:pPr>
      <w:r>
        <w:rPr>
          <w:rStyle w:val="CommentReference"/>
        </w:rPr>
        <w:annotationRef/>
      </w:r>
      <w:r>
        <w:t>Word choice</w:t>
      </w:r>
    </w:p>
  </w:comment>
  <w:comment w:id="150" w:author="Claus Wilke" w:date="2014-09-22T17:23:00Z" w:initials="CW">
    <w:p w14:paraId="347EB3BF" w14:textId="42140B08" w:rsidR="00D00135" w:rsidRDefault="00D00135">
      <w:pPr>
        <w:pStyle w:val="CommentText"/>
      </w:pPr>
      <w:r>
        <w:rPr>
          <w:rStyle w:val="CommentReference"/>
        </w:rPr>
        <w:annotationRef/>
      </w:r>
      <w:r>
        <w:t>I feel this is out of place here. I suggest to move the entire text in this subsection under “General trends in RNA and protein abundance over time” (see also next comment).</w:t>
      </w:r>
    </w:p>
  </w:comment>
  <w:comment w:id="151" w:author="Claus Wilke" w:date="2014-09-22T17:23:00Z" w:initials="CW">
    <w:p w14:paraId="4E111624" w14:textId="18D80396" w:rsidR="00D00135" w:rsidRDefault="00D00135">
      <w:pPr>
        <w:pStyle w:val="CommentText"/>
      </w:pPr>
      <w:r>
        <w:rPr>
          <w:rStyle w:val="CommentReference"/>
        </w:rPr>
        <w:annotationRef/>
      </w:r>
      <w:r>
        <w:t xml:space="preserve">The current Fig. 3A in the </w:t>
      </w:r>
      <w:proofErr w:type="spellStart"/>
      <w:r>
        <w:t>github</w:t>
      </w:r>
      <w:proofErr w:type="spellEnd"/>
      <w:r>
        <w:t xml:space="preserve"> shows RNA inter-operon correlation and 3B shows protein inter-operon correlation.</w:t>
      </w:r>
    </w:p>
    <w:p w14:paraId="320E3FA6" w14:textId="77777777" w:rsidR="00D00135" w:rsidRDefault="00D00135">
      <w:pPr>
        <w:pStyle w:val="CommentText"/>
      </w:pPr>
    </w:p>
    <w:p w14:paraId="67AC98F2" w14:textId="33F6774B" w:rsidR="00D00135" w:rsidRDefault="00D00135">
      <w:pPr>
        <w:pStyle w:val="CommentText"/>
      </w:pPr>
      <w:r>
        <w:t>I propose to make this a supplemental figure to Fig. 2, and move the entire paragraph into the section “General trends in RNA and protein abundance over time”.</w:t>
      </w:r>
    </w:p>
  </w:comment>
  <w:comment w:id="315" w:author="Claus Wilke" w:date="2014-09-09T22:32:00Z" w:initials="CW">
    <w:p w14:paraId="49D2D74F" w14:textId="77777777" w:rsidR="00D00135" w:rsidRDefault="00D00135">
      <w:pPr>
        <w:pStyle w:val="CommentText"/>
      </w:pPr>
      <w:r>
        <w:rPr>
          <w:rStyle w:val="CommentReference"/>
        </w:rPr>
        <w:annotationRef/>
      </w:r>
      <w:r>
        <w:t xml:space="preserve">Claus: I think it is fine to have specific parts of the analysis stored in different </w:t>
      </w:r>
      <w:proofErr w:type="spellStart"/>
      <w:r>
        <w:t>github</w:t>
      </w:r>
      <w:proofErr w:type="spellEnd"/>
      <w:r>
        <w:t xml:space="preserve"> repositories.  It’s safer that way rather than trying to copy her work over and potentially introducing a bug or missing a part.</w:t>
      </w:r>
    </w:p>
    <w:p w14:paraId="389AC76B" w14:textId="77777777" w:rsidR="00D00135" w:rsidRDefault="00D00135">
      <w:pPr>
        <w:pStyle w:val="CommentText"/>
      </w:pPr>
    </w:p>
    <w:p w14:paraId="24E125EB" w14:textId="77777777" w:rsidR="00D00135" w:rsidRDefault="00D00135">
      <w:pPr>
        <w:pStyle w:val="CommentText"/>
      </w:pPr>
      <w:r>
        <w:t xml:space="preserve">In fact, </w:t>
      </w:r>
      <w:proofErr w:type="spellStart"/>
      <w:r>
        <w:t>Dariya’s</w:t>
      </w:r>
      <w:proofErr w:type="spellEnd"/>
      <w:r>
        <w:t xml:space="preserve"> pipeline is already referenced in the RNA-</w:t>
      </w:r>
      <w:proofErr w:type="spellStart"/>
      <w:r>
        <w:t>seq</w:t>
      </w:r>
      <w:proofErr w:type="spellEnd"/>
      <w:r>
        <w:t xml:space="preserve"> section.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609F2A" w14:textId="77777777" w:rsidR="00D00135" w:rsidRDefault="00D00135">
      <w:r>
        <w:separator/>
      </w:r>
    </w:p>
  </w:endnote>
  <w:endnote w:type="continuationSeparator" w:id="0">
    <w:p w14:paraId="6F28FBD1" w14:textId="77777777" w:rsidR="00D00135" w:rsidRDefault="00D001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Droid Sans Fallback">
    <w:panose1 w:val="00000000000000000000"/>
    <w:charset w:val="4D"/>
    <w:family w:val="roman"/>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Lohit Hindi">
    <w:panose1 w:val="00000000000000000000"/>
    <w:charset w:val="4D"/>
    <w:family w:val="roman"/>
    <w:notTrueType/>
    <w:pitch w:val="default"/>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Ubuntu">
    <w:altName w:val="Cambria"/>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1A5ABB" w14:textId="77777777" w:rsidR="00D00135" w:rsidRDefault="00D001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466CDF" w14:textId="77777777" w:rsidR="00D00135" w:rsidRDefault="00D001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8FCA24" w14:textId="77777777" w:rsidR="00D00135" w:rsidRDefault="00D00135">
      <w:r>
        <w:separator/>
      </w:r>
    </w:p>
  </w:footnote>
  <w:footnote w:type="continuationSeparator" w:id="0">
    <w:p w14:paraId="45FA3BC7" w14:textId="77777777" w:rsidR="00D00135" w:rsidRDefault="00D0013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650D8" w14:textId="77777777" w:rsidR="00D00135" w:rsidRDefault="00D0013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3B67B4" w14:textId="77777777" w:rsidR="00D00135" w:rsidRDefault="00D0013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F82417"/>
    <w:multiLevelType w:val="hybridMultilevel"/>
    <w:tmpl w:val="8840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oNotTrackMoves/>
  <w:defaultTabStop w:val="720"/>
  <w:autoHyphenation/>
  <w:evenAndOddHeaders/>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2E68"/>
    <w:rsid w:val="00035EF1"/>
    <w:rsid w:val="000379D3"/>
    <w:rsid w:val="00051F8F"/>
    <w:rsid w:val="00077A7B"/>
    <w:rsid w:val="00091659"/>
    <w:rsid w:val="00094766"/>
    <w:rsid w:val="0010241B"/>
    <w:rsid w:val="00112FBE"/>
    <w:rsid w:val="00121D82"/>
    <w:rsid w:val="001357EF"/>
    <w:rsid w:val="00140E5E"/>
    <w:rsid w:val="001708F3"/>
    <w:rsid w:val="001A7C5B"/>
    <w:rsid w:val="002070E2"/>
    <w:rsid w:val="00207439"/>
    <w:rsid w:val="00244A3D"/>
    <w:rsid w:val="00263053"/>
    <w:rsid w:val="002638B2"/>
    <w:rsid w:val="00264ECA"/>
    <w:rsid w:val="002A3F5B"/>
    <w:rsid w:val="002C1CF2"/>
    <w:rsid w:val="002F22E7"/>
    <w:rsid w:val="004B6E74"/>
    <w:rsid w:val="004D50CA"/>
    <w:rsid w:val="005479A0"/>
    <w:rsid w:val="005559FC"/>
    <w:rsid w:val="005A50CF"/>
    <w:rsid w:val="006A50FA"/>
    <w:rsid w:val="006B23AA"/>
    <w:rsid w:val="006C6960"/>
    <w:rsid w:val="006E0000"/>
    <w:rsid w:val="0072092E"/>
    <w:rsid w:val="00774C5F"/>
    <w:rsid w:val="007766F5"/>
    <w:rsid w:val="00776862"/>
    <w:rsid w:val="00795F8F"/>
    <w:rsid w:val="0079687C"/>
    <w:rsid w:val="007C6084"/>
    <w:rsid w:val="0084560E"/>
    <w:rsid w:val="00847971"/>
    <w:rsid w:val="00850724"/>
    <w:rsid w:val="00855EF0"/>
    <w:rsid w:val="008837BE"/>
    <w:rsid w:val="008B0D42"/>
    <w:rsid w:val="008C2807"/>
    <w:rsid w:val="008E2EF9"/>
    <w:rsid w:val="008F0DD3"/>
    <w:rsid w:val="00970BB0"/>
    <w:rsid w:val="009776B6"/>
    <w:rsid w:val="00980437"/>
    <w:rsid w:val="009950F0"/>
    <w:rsid w:val="009C1055"/>
    <w:rsid w:val="009C2E15"/>
    <w:rsid w:val="009C2E68"/>
    <w:rsid w:val="00A04477"/>
    <w:rsid w:val="00A21FA4"/>
    <w:rsid w:val="00A3644C"/>
    <w:rsid w:val="00A767AA"/>
    <w:rsid w:val="00A923F5"/>
    <w:rsid w:val="00AC3D55"/>
    <w:rsid w:val="00B05A6C"/>
    <w:rsid w:val="00B50EB1"/>
    <w:rsid w:val="00B9696F"/>
    <w:rsid w:val="00BA5B3C"/>
    <w:rsid w:val="00BC0A2B"/>
    <w:rsid w:val="00C42F8A"/>
    <w:rsid w:val="00C66E07"/>
    <w:rsid w:val="00C84560"/>
    <w:rsid w:val="00CB6967"/>
    <w:rsid w:val="00CF0834"/>
    <w:rsid w:val="00D00135"/>
    <w:rsid w:val="00D16365"/>
    <w:rsid w:val="00D60D28"/>
    <w:rsid w:val="00D83EC1"/>
    <w:rsid w:val="00DC06A9"/>
    <w:rsid w:val="00DD6EEC"/>
    <w:rsid w:val="00E17054"/>
    <w:rsid w:val="00E849A7"/>
    <w:rsid w:val="00EE3948"/>
    <w:rsid w:val="00EF797F"/>
    <w:rsid w:val="00F833A6"/>
    <w:rsid w:val="00FC4EB7"/>
    <w:rsid w:val="00FC593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1405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rsid w:val="00207439"/>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rsid w:val="00207439"/>
  </w:style>
  <w:style w:type="character" w:customStyle="1" w:styleId="FooterChar">
    <w:name w:val="Footer Char"/>
    <w:basedOn w:val="DefaultParagraphFont"/>
    <w:rsid w:val="00207439"/>
  </w:style>
  <w:style w:type="character" w:customStyle="1" w:styleId="BalloonTextChar">
    <w:name w:val="Balloon Text Char"/>
    <w:basedOn w:val="DefaultParagraphFont"/>
    <w:rsid w:val="00207439"/>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sid w:val="00207439"/>
    <w:rPr>
      <w:sz w:val="18"/>
      <w:szCs w:val="18"/>
    </w:rPr>
  </w:style>
  <w:style w:type="character" w:customStyle="1" w:styleId="CommentTextChar">
    <w:name w:val="Comment Text Char"/>
    <w:basedOn w:val="DefaultParagraphFont"/>
    <w:rsid w:val="00207439"/>
    <w:rPr>
      <w:rFonts w:ascii="Cambria" w:eastAsia="Droid Sans Fallback" w:hAnsi="Cambria" w:cs="Cambria"/>
      <w:color w:val="00000A"/>
      <w:lang w:eastAsia="en-US"/>
    </w:rPr>
  </w:style>
  <w:style w:type="character" w:customStyle="1" w:styleId="CommentSubjectChar">
    <w:name w:val="Comment Subject Char"/>
    <w:basedOn w:val="CommentTextChar"/>
    <w:rsid w:val="00207439"/>
    <w:rPr>
      <w:rFonts w:ascii="Cambria" w:eastAsia="Droid Sans Fallback" w:hAnsi="Cambria" w:cs="Cambria"/>
      <w:b/>
      <w:bCs/>
      <w:color w:val="00000A"/>
      <w:sz w:val="20"/>
      <w:szCs w:val="20"/>
      <w:lang w:eastAsia="en-US"/>
    </w:rPr>
  </w:style>
  <w:style w:type="paragraph" w:customStyle="1" w:styleId="Heading">
    <w:name w:val="Heading"/>
    <w:basedOn w:val="Normal"/>
    <w:next w:val="Textbody"/>
    <w:rsid w:val="00207439"/>
    <w:pPr>
      <w:keepNext/>
      <w:spacing w:before="240" w:after="120"/>
    </w:pPr>
    <w:rPr>
      <w:rFonts w:ascii="Arial" w:hAnsi="Arial" w:cs="Lohit Hindi"/>
      <w:sz w:val="28"/>
      <w:szCs w:val="28"/>
    </w:rPr>
  </w:style>
  <w:style w:type="paragraph" w:customStyle="1" w:styleId="Textbody">
    <w:name w:val="Text body"/>
    <w:basedOn w:val="Normal"/>
    <w:rsid w:val="00207439"/>
    <w:pPr>
      <w:spacing w:after="120"/>
    </w:pPr>
  </w:style>
  <w:style w:type="paragraph" w:styleId="List">
    <w:name w:val="List"/>
    <w:basedOn w:val="Textbody"/>
    <w:rsid w:val="00207439"/>
    <w:rPr>
      <w:rFonts w:cs="Lohit Hindi"/>
    </w:rPr>
  </w:style>
  <w:style w:type="paragraph" w:styleId="Caption">
    <w:name w:val="caption"/>
    <w:basedOn w:val="Normal"/>
    <w:rsid w:val="00207439"/>
    <w:pPr>
      <w:suppressLineNumbers/>
      <w:spacing w:before="120" w:after="120"/>
    </w:pPr>
    <w:rPr>
      <w:rFonts w:cs="Lohit Hindi"/>
      <w:i/>
      <w:iCs/>
    </w:rPr>
  </w:style>
  <w:style w:type="paragraph" w:customStyle="1" w:styleId="Index">
    <w:name w:val="Index"/>
    <w:basedOn w:val="Normal"/>
    <w:rsid w:val="00207439"/>
    <w:pPr>
      <w:suppressLineNumbers/>
    </w:pPr>
    <w:rPr>
      <w:rFonts w:cs="Lohit Hindi"/>
    </w:rPr>
  </w:style>
  <w:style w:type="paragraph" w:styleId="Header">
    <w:name w:val="header"/>
    <w:basedOn w:val="Normal"/>
    <w:rsid w:val="00207439"/>
    <w:pPr>
      <w:suppressLineNumbers/>
      <w:tabs>
        <w:tab w:val="center" w:pos="4320"/>
        <w:tab w:val="right" w:pos="8640"/>
      </w:tabs>
    </w:pPr>
  </w:style>
  <w:style w:type="paragraph" w:styleId="Footer">
    <w:name w:val="footer"/>
    <w:basedOn w:val="Normal"/>
    <w:rsid w:val="00207439"/>
    <w:pPr>
      <w:suppressLineNumbers/>
      <w:tabs>
        <w:tab w:val="center" w:pos="4320"/>
        <w:tab w:val="right" w:pos="8640"/>
      </w:tabs>
    </w:pPr>
  </w:style>
  <w:style w:type="paragraph" w:customStyle="1" w:styleId="TableContents">
    <w:name w:val="Table Contents"/>
    <w:basedOn w:val="Normal"/>
    <w:rsid w:val="00207439"/>
    <w:pPr>
      <w:suppressLineNumbers/>
    </w:pPr>
  </w:style>
  <w:style w:type="paragraph" w:customStyle="1" w:styleId="TableHeading">
    <w:name w:val="Table Heading"/>
    <w:basedOn w:val="TableContents"/>
    <w:rsid w:val="00207439"/>
    <w:pPr>
      <w:jc w:val="center"/>
    </w:pPr>
    <w:rPr>
      <w:b/>
      <w:bCs/>
    </w:rPr>
  </w:style>
  <w:style w:type="paragraph" w:styleId="BalloonText">
    <w:name w:val="Balloon Text"/>
    <w:basedOn w:val="Normal"/>
    <w:rsid w:val="00207439"/>
    <w:rPr>
      <w:rFonts w:ascii="Lucida Grande" w:hAnsi="Lucida Grande" w:cs="Lucida Grande"/>
      <w:sz w:val="18"/>
      <w:szCs w:val="18"/>
    </w:rPr>
  </w:style>
  <w:style w:type="paragraph" w:styleId="CommentText">
    <w:name w:val="annotation text"/>
    <w:basedOn w:val="Normal"/>
    <w:rsid w:val="00207439"/>
  </w:style>
  <w:style w:type="paragraph" w:styleId="CommentSubject">
    <w:name w:val="annotation subject"/>
    <w:basedOn w:val="CommentText"/>
    <w:rsid w:val="00207439"/>
    <w:rPr>
      <w:b/>
      <w:bCs/>
      <w:sz w:val="20"/>
      <w:szCs w:val="20"/>
    </w:rPr>
  </w:style>
  <w:style w:type="paragraph" w:customStyle="1" w:styleId="Bibliography1">
    <w:name w:val="Bibliography 1"/>
    <w:basedOn w:val="Index"/>
    <w:rsid w:val="00207439"/>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overflowPunct w:val="0"/>
    </w:pPr>
    <w:rPr>
      <w:rFonts w:ascii="Cambria" w:eastAsia="Droid Sans Fallback" w:hAnsi="Cambria" w:cs="Cambria"/>
      <w:color w:val="00000A"/>
      <w:lang w:eastAsia="en-US"/>
    </w:rPr>
  </w:style>
  <w:style w:type="paragraph" w:styleId="Heading1">
    <w:name w:val="heading 1"/>
    <w:basedOn w:val="Normal"/>
    <w:next w:val="Normal"/>
    <w:link w:val="Heading1Char"/>
    <w:uiPriority w:val="9"/>
    <w:qFormat/>
    <w:rsid w:val="005A50C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A50C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Lucida Grande" w:eastAsia="Droid Sans Fallback" w:hAnsi="Lucida Grande" w:cs="Lucida Grande"/>
      <w:color w:val="00000A"/>
      <w:sz w:val="18"/>
      <w:szCs w:val="18"/>
      <w:lang w:eastAsia="en-US"/>
    </w:rPr>
  </w:style>
  <w:style w:type="character" w:styleId="CommentReference">
    <w:name w:val="annotation reference"/>
    <w:basedOn w:val="DefaultParagraphFont"/>
    <w:rPr>
      <w:sz w:val="18"/>
      <w:szCs w:val="18"/>
    </w:rPr>
  </w:style>
  <w:style w:type="character" w:customStyle="1" w:styleId="CommentTextChar">
    <w:name w:val="Comment Text Char"/>
    <w:basedOn w:val="DefaultParagraphFont"/>
    <w:rPr>
      <w:rFonts w:ascii="Cambria" w:eastAsia="Droid Sans Fallback" w:hAnsi="Cambria" w:cs="Cambria"/>
      <w:color w:val="00000A"/>
      <w:lang w:eastAsia="en-US"/>
    </w:rPr>
  </w:style>
  <w:style w:type="character" w:customStyle="1" w:styleId="CommentSubjectChar">
    <w:name w:val="Comment Subject Char"/>
    <w:basedOn w:val="CommentTextChar"/>
    <w:rPr>
      <w:rFonts w:ascii="Cambria" w:eastAsia="Droid Sans Fallback" w:hAnsi="Cambria" w:cs="Cambria"/>
      <w:b/>
      <w:bCs/>
      <w:color w:val="00000A"/>
      <w:sz w:val="20"/>
      <w:szCs w:val="20"/>
      <w:lang w:eastAsia="en-US"/>
    </w:rPr>
  </w:style>
  <w:style w:type="paragraph" w:customStyle="1" w:styleId="Heading">
    <w:name w:val="Heading"/>
    <w:basedOn w:val="Normal"/>
    <w:next w:val="Textbody"/>
    <w:pPr>
      <w:keepNext/>
      <w:spacing w:before="240" w:after="120"/>
    </w:pPr>
    <w:rPr>
      <w:rFonts w:ascii="Arial"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Header">
    <w:name w:val="header"/>
    <w:basedOn w:val="Normal"/>
    <w:pPr>
      <w:suppressLineNumbers/>
      <w:tabs>
        <w:tab w:val="center" w:pos="4320"/>
        <w:tab w:val="right" w:pos="8640"/>
      </w:tabs>
    </w:pPr>
  </w:style>
  <w:style w:type="paragraph" w:styleId="Footer">
    <w:name w:val="footer"/>
    <w:basedOn w:val="Normal"/>
    <w:pPr>
      <w:suppressLineNumbers/>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Lucida Grande" w:hAnsi="Lucida Grande" w:cs="Lucida Grande"/>
      <w:sz w:val="18"/>
      <w:szCs w:val="18"/>
    </w:rPr>
  </w:style>
  <w:style w:type="paragraph" w:styleId="CommentText">
    <w:name w:val="annotation text"/>
    <w:basedOn w:val="Normal"/>
  </w:style>
  <w:style w:type="paragraph" w:styleId="CommentSubject">
    <w:name w:val="annotation subject"/>
    <w:basedOn w:val="CommentText"/>
    <w:rPr>
      <w:b/>
      <w:bCs/>
      <w:sz w:val="20"/>
      <w:szCs w:val="20"/>
    </w:rPr>
  </w:style>
  <w:style w:type="paragraph" w:customStyle="1" w:styleId="Bibliography1">
    <w:name w:val="Bibliography 1"/>
    <w:basedOn w:val="Index"/>
    <w:pPr>
      <w:tabs>
        <w:tab w:val="left" w:pos="1152"/>
      </w:tabs>
      <w:spacing w:line="480" w:lineRule="atLeast"/>
      <w:ind w:left="384" w:hanging="384"/>
    </w:pPr>
  </w:style>
  <w:style w:type="paragraph" w:styleId="BodyText">
    <w:name w:val="Body Text"/>
    <w:basedOn w:val="Normal"/>
    <w:link w:val="BodyTextChar"/>
    <w:uiPriority w:val="99"/>
    <w:unhideWhenUsed/>
    <w:rsid w:val="005A50CF"/>
    <w:pPr>
      <w:spacing w:after="120"/>
    </w:pPr>
  </w:style>
  <w:style w:type="character" w:customStyle="1" w:styleId="BodyTextChar">
    <w:name w:val="Body Text Char"/>
    <w:basedOn w:val="DefaultParagraphFont"/>
    <w:link w:val="BodyText"/>
    <w:uiPriority w:val="99"/>
    <w:rsid w:val="005A50CF"/>
    <w:rPr>
      <w:rFonts w:ascii="Cambria" w:eastAsia="Droid Sans Fallback" w:hAnsi="Cambria" w:cs="Cambria"/>
      <w:color w:val="00000A"/>
      <w:lang w:eastAsia="en-US"/>
    </w:rPr>
  </w:style>
  <w:style w:type="character" w:customStyle="1" w:styleId="Heading1Char">
    <w:name w:val="Heading 1 Char"/>
    <w:basedOn w:val="DefaultParagraphFont"/>
    <w:link w:val="Heading1"/>
    <w:uiPriority w:val="9"/>
    <w:rsid w:val="005A50CF"/>
    <w:rPr>
      <w:rFonts w:asciiTheme="majorHAnsi" w:eastAsiaTheme="majorEastAsia" w:hAnsiTheme="majorHAnsi" w:cstheme="majorBidi"/>
      <w:b/>
      <w:bCs/>
      <w:color w:val="345A8A" w:themeColor="accent1" w:themeShade="B5"/>
      <w:sz w:val="32"/>
      <w:szCs w:val="32"/>
      <w:lang w:eastAsia="en-US"/>
    </w:rPr>
  </w:style>
  <w:style w:type="character" w:styleId="Hyperlink">
    <w:name w:val="Hyperlink"/>
    <w:basedOn w:val="DefaultParagraphFont"/>
    <w:uiPriority w:val="99"/>
    <w:unhideWhenUsed/>
    <w:rsid w:val="005A50CF"/>
    <w:rPr>
      <w:color w:val="0000FF" w:themeColor="hyperlink"/>
      <w:u w:val="single"/>
    </w:rPr>
  </w:style>
  <w:style w:type="character" w:customStyle="1" w:styleId="Heading2Char">
    <w:name w:val="Heading 2 Char"/>
    <w:basedOn w:val="DefaultParagraphFont"/>
    <w:link w:val="Heading2"/>
    <w:uiPriority w:val="9"/>
    <w:rsid w:val="005A50CF"/>
    <w:rPr>
      <w:rFonts w:asciiTheme="majorHAnsi" w:eastAsiaTheme="majorEastAsia" w:hAnsiTheme="majorHAnsi" w:cstheme="majorBidi"/>
      <w:b/>
      <w:bCs/>
      <w:color w:val="4F81BD" w:themeColor="accent1"/>
      <w:sz w:val="26"/>
      <w:szCs w:val="26"/>
      <w:lang w:eastAsia="en-US"/>
    </w:rPr>
  </w:style>
  <w:style w:type="paragraph" w:styleId="NoSpacing">
    <w:name w:val="No Spacing"/>
    <w:uiPriority w:val="1"/>
    <w:qFormat/>
    <w:rsid w:val="00A3644C"/>
    <w:pPr>
      <w:tabs>
        <w:tab w:val="left" w:pos="720"/>
      </w:tabs>
      <w:overflowPunct w:val="0"/>
      <w:jc w:val="both"/>
    </w:pPr>
    <w:rPr>
      <w:rFonts w:ascii="Cambria" w:eastAsia="Droid Sans Fallback" w:hAnsi="Cambria" w:cs="Cambria"/>
      <w:color w:val="000000" w:themeColor="text1"/>
      <w:lang w:eastAsia="en-US"/>
    </w:rPr>
  </w:style>
  <w:style w:type="paragraph" w:styleId="Bibliography">
    <w:name w:val="Bibliography"/>
    <w:basedOn w:val="Normal"/>
    <w:next w:val="Normal"/>
    <w:uiPriority w:val="37"/>
    <w:unhideWhenUsed/>
    <w:rsid w:val="00094766"/>
    <w:pPr>
      <w:tabs>
        <w:tab w:val="left" w:pos="380"/>
      </w:tabs>
      <w:ind w:left="720" w:hanging="720"/>
    </w:pPr>
  </w:style>
  <w:style w:type="paragraph" w:styleId="FootnoteText">
    <w:name w:val="footnote text"/>
    <w:basedOn w:val="Normal"/>
    <w:link w:val="FootnoteTextChar"/>
    <w:uiPriority w:val="99"/>
    <w:unhideWhenUsed/>
    <w:rsid w:val="002C1CF2"/>
  </w:style>
  <w:style w:type="character" w:customStyle="1" w:styleId="FootnoteTextChar">
    <w:name w:val="Footnote Text Char"/>
    <w:basedOn w:val="DefaultParagraphFont"/>
    <w:link w:val="FootnoteText"/>
    <w:uiPriority w:val="99"/>
    <w:rsid w:val="002C1CF2"/>
    <w:rPr>
      <w:rFonts w:ascii="Cambria" w:eastAsia="Droid Sans Fallback" w:hAnsi="Cambria" w:cs="Cambria"/>
      <w:color w:val="00000A"/>
      <w:lang w:eastAsia="en-US"/>
    </w:rPr>
  </w:style>
  <w:style w:type="character" w:styleId="FootnoteReference">
    <w:name w:val="footnote reference"/>
    <w:basedOn w:val="DefaultParagraphFont"/>
    <w:uiPriority w:val="99"/>
    <w:unhideWhenUsed/>
    <w:rsid w:val="002C1CF2"/>
    <w:rPr>
      <w:vertAlign w:val="superscript"/>
    </w:rPr>
  </w:style>
  <w:style w:type="paragraph" w:styleId="EndnoteText">
    <w:name w:val="endnote text"/>
    <w:basedOn w:val="Normal"/>
    <w:link w:val="EndnoteTextChar"/>
    <w:uiPriority w:val="99"/>
    <w:semiHidden/>
    <w:unhideWhenUsed/>
    <w:rsid w:val="002C1CF2"/>
  </w:style>
  <w:style w:type="character" w:customStyle="1" w:styleId="EndnoteTextChar">
    <w:name w:val="Endnote Text Char"/>
    <w:basedOn w:val="DefaultParagraphFont"/>
    <w:link w:val="EndnoteText"/>
    <w:uiPriority w:val="99"/>
    <w:semiHidden/>
    <w:rsid w:val="002C1CF2"/>
    <w:rPr>
      <w:rFonts w:ascii="Cambria" w:eastAsia="Droid Sans Fallback" w:hAnsi="Cambria" w:cs="Cambria"/>
      <w:color w:val="00000A"/>
      <w:lang w:eastAsia="en-US"/>
    </w:rPr>
  </w:style>
  <w:style w:type="character" w:styleId="EndnoteReference">
    <w:name w:val="endnote reference"/>
    <w:basedOn w:val="DefaultParagraphFont"/>
    <w:uiPriority w:val="99"/>
    <w:semiHidden/>
    <w:unhideWhenUsed/>
    <w:rsid w:val="002C1CF2"/>
    <w:rPr>
      <w:vertAlign w:val="superscript"/>
    </w:rPr>
  </w:style>
  <w:style w:type="paragraph" w:styleId="ListParagraph">
    <w:name w:val="List Paragraph"/>
    <w:basedOn w:val="Normal"/>
    <w:uiPriority w:val="34"/>
    <w:qFormat/>
    <w:rsid w:val="00850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197524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jbarrick@cm.utexas.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mailto:marcotte@icmb.utexas.edu" TargetMode="External"/><Relationship Id="rId11" Type="http://schemas.openxmlformats.org/officeDocument/2006/relationships/hyperlink" Target="mailto:wilke@austin.utexas.edu" TargetMode="External"/><Relationship Id="rId12" Type="http://schemas.openxmlformats.org/officeDocument/2006/relationships/comments" Target="comments.xml"/><Relationship Id="rId13" Type="http://schemas.openxmlformats.org/officeDocument/2006/relationships/hyperlink" Target="https://github.com/clauswilke/Ecoli_RNAseq" TargetMode="External"/><Relationship Id="rId14" Type="http://schemas.openxmlformats.org/officeDocument/2006/relationships/image" Target="media/image1.emf"/><Relationship Id="rId15" Type="http://schemas.openxmlformats.org/officeDocument/2006/relationships/oleObject" Target="embeddings/Microsoft_Equation1.bin"/><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03DBB-855B-8A46-9A05-231F736C3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24</Pages>
  <Words>29959</Words>
  <Characters>170770</Characters>
  <Application>Microsoft Macintosh Word</Application>
  <DocSecurity>0</DocSecurity>
  <Lines>1423</Lines>
  <Paragraphs>400</Paragraphs>
  <ScaleCrop>false</ScaleCrop>
  <Company/>
  <LinksUpToDate>false</LinksUpToDate>
  <CharactersWithSpaces>200329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Houser</dc:creator>
  <cp:lastModifiedBy>Claus Wilke</cp:lastModifiedBy>
  <cp:revision>9</cp:revision>
  <cp:lastPrinted>2014-08-15T15:51:00Z</cp:lastPrinted>
  <dcterms:created xsi:type="dcterms:W3CDTF">2014-09-18T21:37:00Z</dcterms:created>
  <dcterms:modified xsi:type="dcterms:W3CDTF">2014-09-23T02:30:00Z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id="wfw99Wfm"/&gt;&lt;style id="http://www.zotero.org/styles/elsevier-harvard" hasBibliography="1" bibliographyStyleHasBeenSet="1"/&gt;&lt;prefs&gt;&lt;pref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