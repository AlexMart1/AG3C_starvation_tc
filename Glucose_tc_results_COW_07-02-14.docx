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075559" w14:textId="77777777" w:rsidR="00296DF9" w:rsidRDefault="00B41324">
      <w:r>
        <w:rPr>
          <w:rFonts w:ascii="Arial" w:hAnsi="Arial"/>
          <w:b/>
        </w:rPr>
        <w:t>Controlled measurements of multiple cellular components</w:t>
      </w:r>
    </w:p>
    <w:p w14:paraId="4C622CBF" w14:textId="77777777" w:rsidR="00296DF9" w:rsidRDefault="00B41324">
      <w:r>
        <w:rPr>
          <w:rFonts w:ascii="Arial" w:hAnsi="Arial"/>
        </w:rPr>
        <w:t xml:space="preserve">Here we outline our approach to measure multiple cellular components under identically controlled experimental conditions. Under a particular environmental condition we grow multiple cultures from the same stock and in the same media and the cultures are distributed to the different labs to measure RNA, protein, lipids, and metabolic flux ratios (Figure 1A). We present data on a </w:t>
      </w:r>
      <w:proofErr w:type="gramStart"/>
      <w:r>
        <w:rPr>
          <w:rFonts w:ascii="Arial" w:hAnsi="Arial"/>
        </w:rPr>
        <w:t>long term</w:t>
      </w:r>
      <w:proofErr w:type="gramEnd"/>
      <w:r>
        <w:rPr>
          <w:rFonts w:ascii="Arial" w:hAnsi="Arial"/>
        </w:rPr>
        <w:t xml:space="preserve"> glucose starvation of </w:t>
      </w:r>
      <w:r>
        <w:rPr>
          <w:rFonts w:ascii="Arial" w:hAnsi="Arial"/>
          <w:i/>
          <w:iCs/>
        </w:rPr>
        <w:t xml:space="preserve">E. coli </w:t>
      </w:r>
      <w:r>
        <w:rPr>
          <w:rFonts w:ascii="Arial" w:hAnsi="Arial"/>
        </w:rPr>
        <w:t xml:space="preserve">in a time course lasting 2 weeks. Freezer stocks </w:t>
      </w:r>
      <w:proofErr w:type="gramStart"/>
      <w:r>
        <w:rPr>
          <w:rFonts w:ascii="Arial" w:hAnsi="Arial"/>
        </w:rPr>
        <w:t>of  the</w:t>
      </w:r>
      <w:proofErr w:type="gramEnd"/>
      <w:r>
        <w:rPr>
          <w:rFonts w:ascii="Arial" w:hAnsi="Arial"/>
        </w:rPr>
        <w:t xml:space="preserve"> </w:t>
      </w:r>
      <w:r>
        <w:rPr>
          <w:rFonts w:ascii="Arial" w:hAnsi="Arial"/>
          <w:i/>
          <w:iCs/>
        </w:rPr>
        <w:t xml:space="preserve">E. coli REL606 </w:t>
      </w:r>
      <w:r>
        <w:rPr>
          <w:rFonts w:ascii="Arial" w:hAnsi="Arial"/>
        </w:rPr>
        <w:t>strain where revived for 24</w:t>
      </w:r>
      <w:ins w:id="0" w:author="Claus Wilke" w:date="2014-07-03T16:20:00Z">
        <w:r w:rsidR="00B6744D">
          <w:rPr>
            <w:rFonts w:ascii="Arial" w:hAnsi="Arial"/>
          </w:rPr>
          <w:t xml:space="preserve"> </w:t>
        </w:r>
      </w:ins>
      <w:proofErr w:type="spellStart"/>
      <w:r>
        <w:rPr>
          <w:rFonts w:ascii="Arial" w:hAnsi="Arial"/>
        </w:rPr>
        <w:t>hrs</w:t>
      </w:r>
      <w:proofErr w:type="spellEnd"/>
      <w:r>
        <w:rPr>
          <w:rFonts w:ascii="Arial" w:hAnsi="Arial"/>
        </w:rPr>
        <w:t>, diluted and preconditioned for another 24</w:t>
      </w:r>
      <w:ins w:id="1" w:author="Claus Wilke" w:date="2014-07-03T16:20:00Z">
        <w:r w:rsidR="00B6744D">
          <w:rPr>
            <w:rFonts w:ascii="Arial" w:hAnsi="Arial"/>
          </w:rPr>
          <w:t xml:space="preserve"> </w:t>
        </w:r>
      </w:ins>
      <w:proofErr w:type="spellStart"/>
      <w:r>
        <w:rPr>
          <w:rFonts w:ascii="Arial" w:hAnsi="Arial"/>
        </w:rPr>
        <w:t>hrs</w:t>
      </w:r>
      <w:proofErr w:type="spellEnd"/>
      <w:r>
        <w:rPr>
          <w:rFonts w:ascii="Arial" w:hAnsi="Arial"/>
        </w:rPr>
        <w:t>, and diluted again at the start of the experimental time course (Figure 1B). In a pilot experiment a growth curve was taken to determine informative time points for analysis (Figure 1C). Time points spanning 3</w:t>
      </w:r>
      <w:ins w:id="2" w:author="Claus Wilke" w:date="2014-07-03T16:20:00Z">
        <w:r w:rsidR="00B6744D">
          <w:rPr>
            <w:rFonts w:ascii="Arial" w:hAnsi="Arial"/>
          </w:rPr>
          <w:t xml:space="preserve"> </w:t>
        </w:r>
      </w:ins>
      <w:r>
        <w:rPr>
          <w:rFonts w:ascii="Arial" w:hAnsi="Arial"/>
        </w:rPr>
        <w:t>hrs-2</w:t>
      </w:r>
      <w:ins w:id="3" w:author="Claus Wilke" w:date="2014-07-03T16:20:00Z">
        <w:r w:rsidR="00B6744D">
          <w:rPr>
            <w:rFonts w:ascii="Arial" w:hAnsi="Arial"/>
          </w:rPr>
          <w:t xml:space="preserve"> </w:t>
        </w:r>
      </w:ins>
      <w:r>
        <w:rPr>
          <w:rFonts w:ascii="Arial" w:hAnsi="Arial"/>
        </w:rPr>
        <w:t xml:space="preserve">weeks where collected and equitably distributed to measure RNA (via </w:t>
      </w:r>
      <w:proofErr w:type="spellStart"/>
      <w:r>
        <w:rPr>
          <w:rFonts w:ascii="Arial" w:hAnsi="Arial"/>
        </w:rPr>
        <w:t>RNAseq</w:t>
      </w:r>
      <w:proofErr w:type="spellEnd"/>
      <w:r>
        <w:rPr>
          <w:rFonts w:ascii="Arial" w:hAnsi="Arial"/>
        </w:rPr>
        <w:t xml:space="preserve">), proteins via LC/MS, Lipids via </w:t>
      </w:r>
      <w:proofErr w:type="spellStart"/>
      <w:r>
        <w:rPr>
          <w:rFonts w:ascii="Arial" w:hAnsi="Arial"/>
        </w:rPr>
        <w:t>Maldi</w:t>
      </w:r>
      <w:proofErr w:type="spellEnd"/>
      <w:r>
        <w:rPr>
          <w:rFonts w:ascii="Arial" w:hAnsi="Arial"/>
        </w:rPr>
        <w:t>-TOF MS and ESI MS, and Metabolic Fluxes via U-13C labeled glucose and GC-MS (Figure 1D). Below we characterize our data outlining major trends and comparing and contrasting the response of different cellular subsystems.</w:t>
      </w:r>
    </w:p>
    <w:p w14:paraId="6D5B6723" w14:textId="77777777" w:rsidR="00296DF9" w:rsidRDefault="00296DF9"/>
    <w:p w14:paraId="66909C0E" w14:textId="77777777" w:rsidR="00296DF9" w:rsidRDefault="00B41324">
      <w:r>
        <w:rPr>
          <w:rFonts w:ascii="Arial" w:hAnsi="Arial"/>
          <w:b/>
        </w:rPr>
        <w:t>General trends of RNA and Protein time course</w:t>
      </w:r>
    </w:p>
    <w:p w14:paraId="54BFA61E" w14:textId="77777777" w:rsidR="00B41324" w:rsidRDefault="00B41324">
      <w:pPr>
        <w:rPr>
          <w:ins w:id="4" w:author="Claus Wilke" w:date="2014-07-03T16:07:00Z"/>
          <w:rFonts w:ascii="Arial" w:hAnsi="Arial"/>
        </w:rPr>
      </w:pPr>
      <w:r>
        <w:rPr>
          <w:rFonts w:ascii="Arial" w:hAnsi="Arial"/>
        </w:rPr>
        <w:t xml:space="preserve">To elucidate the general trends of differential gene expression during glucose starvation we performed </w:t>
      </w:r>
      <w:r w:rsidRPr="00B41324">
        <w:rPr>
          <w:rFonts w:ascii="Arial" w:hAnsi="Arial"/>
          <w:i/>
          <w:rPrChange w:id="5" w:author="Claus Wilke" w:date="2014-07-03T16:04:00Z">
            <w:rPr>
              <w:rFonts w:ascii="Arial" w:hAnsi="Arial"/>
            </w:rPr>
          </w:rPrChange>
        </w:rPr>
        <w:t>K</w:t>
      </w:r>
      <w:r>
        <w:rPr>
          <w:rFonts w:ascii="Arial" w:hAnsi="Arial"/>
        </w:rPr>
        <w:t xml:space="preserve">-means clustering separately on the RNA and protein </w:t>
      </w:r>
      <w:proofErr w:type="gramStart"/>
      <w:r>
        <w:rPr>
          <w:rFonts w:ascii="Arial" w:hAnsi="Arial"/>
        </w:rPr>
        <w:t>profiles,</w:t>
      </w:r>
      <w:proofErr w:type="gramEnd"/>
      <w:r>
        <w:rPr>
          <w:rFonts w:ascii="Arial" w:hAnsi="Arial"/>
        </w:rPr>
        <w:t xml:space="preserve"> averaged across all biological replicates. Below we discuss how we identified expression profiles based upon general behaviors and then perform </w:t>
      </w:r>
      <w:proofErr w:type="gramStart"/>
      <w:r>
        <w:rPr>
          <w:rFonts w:ascii="Arial" w:hAnsi="Arial"/>
        </w:rPr>
        <w:t>a GO</w:t>
      </w:r>
      <w:proofErr w:type="gramEnd"/>
      <w:r>
        <w:rPr>
          <w:rFonts w:ascii="Arial" w:hAnsi="Arial"/>
        </w:rPr>
        <w:t xml:space="preserve"> term enrichment. For now we focus on comparing and contrasting general trends between the RNA and protein profiles. In </w:t>
      </w:r>
      <w:r w:rsidRPr="00B41324">
        <w:rPr>
          <w:rFonts w:ascii="Arial" w:hAnsi="Arial"/>
          <w:i/>
          <w:rPrChange w:id="6" w:author="Claus Wilke" w:date="2014-07-03T16:04:00Z">
            <w:rPr>
              <w:rFonts w:ascii="Arial" w:hAnsi="Arial"/>
            </w:rPr>
          </w:rPrChange>
        </w:rPr>
        <w:t>K</w:t>
      </w:r>
      <w:r>
        <w:rPr>
          <w:rFonts w:ascii="Arial" w:hAnsi="Arial"/>
        </w:rPr>
        <w:t>-means clustering it is up to the user to pick the number of clusters that is appropriate such that the profiles are well separated into groups with unique and distinct behaviors.</w:t>
      </w:r>
      <w:del w:id="7" w:author="Claus Wilke" w:date="2014-07-03T16:07:00Z">
        <w:r w:rsidDel="00B41324">
          <w:rPr>
            <w:rFonts w:ascii="Arial" w:hAnsi="Arial"/>
          </w:rPr>
          <w:delText xml:space="preserve"> </w:delText>
        </w:r>
      </w:del>
    </w:p>
    <w:p w14:paraId="5754AF5A" w14:textId="77777777" w:rsidR="00B41324" w:rsidRDefault="00B41324">
      <w:pPr>
        <w:rPr>
          <w:ins w:id="8" w:author="Claus Wilke" w:date="2014-07-03T16:07:00Z"/>
          <w:rFonts w:ascii="Arial" w:hAnsi="Arial"/>
        </w:rPr>
      </w:pPr>
    </w:p>
    <w:p w14:paraId="66D80375" w14:textId="77777777" w:rsidR="00B41324" w:rsidRDefault="00B41324">
      <w:pPr>
        <w:rPr>
          <w:ins w:id="9" w:author="Claus Wilke" w:date="2014-07-03T16:07:00Z"/>
          <w:rFonts w:ascii="Arial" w:hAnsi="Arial"/>
        </w:rPr>
      </w:pPr>
      <w:ins w:id="10" w:author="Claus Wilke" w:date="2014-07-03T16:04:00Z">
        <w:r>
          <w:rPr>
            <w:rFonts w:ascii="Arial" w:hAnsi="Arial"/>
          </w:rPr>
          <w:t xml:space="preserve">We varied the number of clusters for both RNA and protein profiles to </w:t>
        </w:r>
      </w:ins>
      <w:moveToRangeStart w:id="11" w:author="Claus Wilke" w:date="2014-07-03T16:04:00Z" w:name="move266022792"/>
      <w:moveTo w:id="12" w:author="Claus Wilke" w:date="2014-07-03T16:04:00Z">
        <w:del w:id="13" w:author="Claus Wilke" w:date="2014-07-03T16:04:00Z">
          <w:r w:rsidDel="00B41324">
            <w:rPr>
              <w:rFonts w:ascii="Arial" w:hAnsi="Arial"/>
            </w:rPr>
            <w:delText xml:space="preserve">In both cases the number of clusters was varied to </w:delText>
          </w:r>
        </w:del>
        <w:r>
          <w:rPr>
            <w:rFonts w:ascii="Arial" w:hAnsi="Arial"/>
          </w:rPr>
          <w:t>find a satisfactory grouping of the data</w:t>
        </w:r>
      </w:moveTo>
      <w:ins w:id="14" w:author="Claus Wilke" w:date="2014-07-03T16:04:00Z">
        <w:r>
          <w:rPr>
            <w:rFonts w:ascii="Arial" w:hAnsi="Arial"/>
          </w:rPr>
          <w:t xml:space="preserve">, and we found </w:t>
        </w:r>
      </w:ins>
      <w:ins w:id="15" w:author="Claus Wilke" w:date="2014-07-03T16:05:00Z">
        <w:r>
          <w:rPr>
            <w:rFonts w:ascii="Arial" w:hAnsi="Arial"/>
          </w:rPr>
          <w:t xml:space="preserve">the best clustering performance around </w:t>
        </w:r>
      </w:ins>
      <w:moveTo w:id="16" w:author="Claus Wilke" w:date="2014-07-03T16:04:00Z">
        <w:del w:id="17" w:author="Claus Wilke" w:date="2014-07-03T16:04:00Z">
          <w:r w:rsidDel="00B41324">
            <w:rPr>
              <w:rFonts w:ascii="Arial" w:hAnsi="Arial"/>
            </w:rPr>
            <w:delText>.</w:delText>
          </w:r>
        </w:del>
      </w:moveTo>
      <w:moveToRangeEnd w:id="11"/>
      <w:del w:id="18" w:author="Claus Wilke" w:date="2014-07-03T16:05:00Z">
        <w:r w:rsidDel="00B41324">
          <w:rPr>
            <w:rFonts w:ascii="Arial" w:hAnsi="Arial"/>
          </w:rPr>
          <w:delText xml:space="preserve">We used </w:delText>
        </w:r>
      </w:del>
      <w:r>
        <w:rPr>
          <w:rFonts w:ascii="Arial" w:hAnsi="Arial"/>
        </w:rPr>
        <w:t xml:space="preserve">15 clusters for the RNA profiles and 25 clusters for the protein profiles. </w:t>
      </w:r>
      <w:moveFromRangeStart w:id="19" w:author="Claus Wilke" w:date="2014-07-03T16:04:00Z" w:name="move266022792"/>
      <w:moveFrom w:id="20" w:author="Claus Wilke" w:date="2014-07-03T16:04:00Z">
        <w:r w:rsidDel="00B41324">
          <w:rPr>
            <w:rFonts w:ascii="Arial" w:hAnsi="Arial"/>
          </w:rPr>
          <w:t xml:space="preserve">In both cases the number of clusters was varied to find a satisfactory grouping of the data. </w:t>
        </w:r>
      </w:moveFrom>
      <w:moveFromRangeStart w:id="21" w:author="Claus Wilke" w:date="2014-07-03T16:07:00Z" w:name="move266022950"/>
      <w:moveFromRangeEnd w:id="19"/>
      <w:moveFrom w:id="22" w:author="Claus Wilke" w:date="2014-07-03T16:07:00Z">
        <w:r w:rsidDel="00B41324">
          <w:rPr>
            <w:rFonts w:ascii="Arial" w:hAnsi="Arial"/>
          </w:rPr>
          <w:t xml:space="preserve">From the RNA and protein data we found ~1900 significantly changing profiles each. </w:t>
        </w:r>
      </w:moveFrom>
      <w:moveFromRangeEnd w:id="21"/>
      <w:r>
        <w:rPr>
          <w:rFonts w:ascii="Arial" w:hAnsi="Arial"/>
        </w:rPr>
        <w:t>Thus, the RNAs are responding in a much more uniform manner than the proteins</w:t>
      </w:r>
      <w:ins w:id="23" w:author="Claus Wilke" w:date="2014-07-03T16:03:00Z">
        <w:r>
          <w:rPr>
            <w:rFonts w:ascii="Arial" w:hAnsi="Arial"/>
          </w:rPr>
          <w:t>,</w:t>
        </w:r>
      </w:ins>
      <w:r>
        <w:rPr>
          <w:rFonts w:ascii="Arial" w:hAnsi="Arial"/>
        </w:rPr>
        <w:t xml:space="preserve"> as shown by a </w:t>
      </w:r>
      <w:proofErr w:type="spellStart"/>
      <w:r>
        <w:rPr>
          <w:rFonts w:ascii="Arial" w:hAnsi="Arial"/>
        </w:rPr>
        <w:t>heatmap</w:t>
      </w:r>
      <w:proofErr w:type="spellEnd"/>
      <w:r>
        <w:rPr>
          <w:rFonts w:ascii="Arial" w:hAnsi="Arial"/>
        </w:rPr>
        <w:t xml:space="preserve"> of the cluster centroids of RNA and protein, respectively (Figure 2</w:t>
      </w:r>
      <w:del w:id="24" w:author="Claus Wilke" w:date="2014-07-03T16:22:00Z">
        <w:r w:rsidDel="00B6744D">
          <w:rPr>
            <w:rFonts w:ascii="Arial" w:hAnsi="Arial"/>
          </w:rPr>
          <w:delText xml:space="preserve"> </w:delText>
        </w:r>
      </w:del>
      <w:r>
        <w:rPr>
          <w:rFonts w:ascii="Arial" w:hAnsi="Arial"/>
        </w:rPr>
        <w:t>A and B). A large number of the mRN</w:t>
      </w:r>
      <w:ins w:id="25" w:author="Claus Wilke" w:date="2014-07-03T16:09:00Z">
        <w:r>
          <w:rPr>
            <w:rFonts w:ascii="Arial" w:hAnsi="Arial"/>
          </w:rPr>
          <w:t>A</w:t>
        </w:r>
      </w:ins>
      <w:del w:id="26" w:author="Claus Wilke" w:date="2014-07-03T16:09:00Z">
        <w:r w:rsidDel="00B41324">
          <w:rPr>
            <w:rFonts w:ascii="Arial" w:hAnsi="Arial"/>
          </w:rPr>
          <w:delText>a</w:delText>
        </w:r>
      </w:del>
      <w:r>
        <w:rPr>
          <w:rFonts w:ascii="Arial" w:hAnsi="Arial"/>
        </w:rPr>
        <w:t>s are down regulated</w:t>
      </w:r>
      <w:ins w:id="27" w:author="Claus Wilke" w:date="2014-07-03T16:07:00Z">
        <w:r>
          <w:rPr>
            <w:rFonts w:ascii="Arial" w:hAnsi="Arial"/>
          </w:rPr>
          <w:t xml:space="preserve">, </w:t>
        </w:r>
      </w:ins>
      <w:del w:id="28" w:author="Claus Wilke" w:date="2014-07-03T16:07:00Z">
        <w:r w:rsidDel="00B41324">
          <w:rPr>
            <w:rFonts w:ascii="Arial" w:hAnsi="Arial"/>
          </w:rPr>
          <w:delText xml:space="preserve"> and </w:delText>
        </w:r>
      </w:del>
      <w:r>
        <w:rPr>
          <w:rFonts w:ascii="Arial" w:hAnsi="Arial"/>
        </w:rPr>
        <w:t xml:space="preserve">while the protein response is much more diverse. </w:t>
      </w:r>
      <w:moveToRangeStart w:id="29" w:author="Claus Wilke" w:date="2014-07-03T16:07:00Z" w:name="move266022950"/>
      <w:moveTo w:id="30" w:author="Claus Wilke" w:date="2014-07-03T16:07:00Z">
        <w:r>
          <w:rPr>
            <w:rFonts w:ascii="Arial" w:hAnsi="Arial"/>
          </w:rPr>
          <w:t>F</w:t>
        </w:r>
      </w:moveTo>
      <w:ins w:id="31" w:author="Claus Wilke" w:date="2014-07-03T16:07:00Z">
        <w:r>
          <w:rPr>
            <w:rFonts w:ascii="Arial" w:hAnsi="Arial"/>
          </w:rPr>
          <w:t xml:space="preserve">or both </w:t>
        </w:r>
      </w:ins>
      <w:moveTo w:id="32" w:author="Claus Wilke" w:date="2014-07-03T16:07:00Z">
        <w:del w:id="33" w:author="Claus Wilke" w:date="2014-07-03T16:07:00Z">
          <w:r w:rsidDel="00B41324">
            <w:rPr>
              <w:rFonts w:ascii="Arial" w:hAnsi="Arial"/>
            </w:rPr>
            <w:delText>rom the</w:delText>
          </w:r>
        </w:del>
        <w:r>
          <w:rPr>
            <w:rFonts w:ascii="Arial" w:hAnsi="Arial"/>
          </w:rPr>
          <w:t xml:space="preserve"> RNA and protein data we found ~1900 significantly changing profiles each.</w:t>
        </w:r>
      </w:moveTo>
      <w:moveToRangeEnd w:id="29"/>
    </w:p>
    <w:p w14:paraId="080991B3" w14:textId="77777777" w:rsidR="00B41324" w:rsidRDefault="00B41324">
      <w:pPr>
        <w:rPr>
          <w:ins w:id="34" w:author="Claus Wilke" w:date="2014-07-03T16:06:00Z"/>
          <w:rFonts w:ascii="Arial" w:hAnsi="Arial"/>
        </w:rPr>
      </w:pPr>
    </w:p>
    <w:p w14:paraId="72272C9B" w14:textId="77777777" w:rsidR="00296DF9" w:rsidRDefault="00B41324">
      <w:r>
        <w:rPr>
          <w:rFonts w:ascii="Arial" w:hAnsi="Arial"/>
        </w:rPr>
        <w:t xml:space="preserve">It is important to note that the above clustering of the RNA and protein are independent and thus we </w:t>
      </w:r>
      <w:proofErr w:type="gramStart"/>
      <w:r>
        <w:rPr>
          <w:rFonts w:ascii="Arial" w:hAnsi="Arial"/>
        </w:rPr>
        <w:t>can</w:t>
      </w:r>
      <w:del w:id="35" w:author="Claus Wilke" w:date="2014-07-03T16:08:00Z">
        <w:r w:rsidDel="00B41324">
          <w:rPr>
            <w:rFonts w:ascii="Arial" w:hAnsi="Arial"/>
          </w:rPr>
          <w:delText xml:space="preserve"> </w:delText>
        </w:r>
      </w:del>
      <w:r>
        <w:rPr>
          <w:rFonts w:ascii="Arial" w:hAnsi="Arial"/>
        </w:rPr>
        <w:t>not</w:t>
      </w:r>
      <w:proofErr w:type="gramEnd"/>
      <w:r>
        <w:rPr>
          <w:rFonts w:ascii="Arial" w:hAnsi="Arial"/>
        </w:rPr>
        <w:t xml:space="preserve"> directly compare individual clusters between figures 2</w:t>
      </w:r>
      <w:del w:id="36" w:author="Claus Wilke" w:date="2014-07-03T16:22:00Z">
        <w:r w:rsidDel="00B6744D">
          <w:rPr>
            <w:rFonts w:ascii="Arial" w:hAnsi="Arial"/>
          </w:rPr>
          <w:delText xml:space="preserve"> </w:delText>
        </w:r>
      </w:del>
      <w:r>
        <w:rPr>
          <w:rFonts w:ascii="Arial" w:hAnsi="Arial"/>
        </w:rPr>
        <w:t xml:space="preserve">A and B. The next section addresses the correlation between absolute and relative changes in abundance of individual proteins and their transcripts. </w:t>
      </w:r>
    </w:p>
    <w:p w14:paraId="63E7396E" w14:textId="77777777" w:rsidR="00296DF9" w:rsidRDefault="00296DF9"/>
    <w:p w14:paraId="38932C5E" w14:textId="77777777" w:rsidR="00296DF9" w:rsidRDefault="00B41324">
      <w:r>
        <w:rPr>
          <w:rFonts w:ascii="Arial" w:hAnsi="Arial"/>
          <w:b/>
        </w:rPr>
        <w:t>Correlations between individual mRNAs and proteins</w:t>
      </w:r>
    </w:p>
    <w:p w14:paraId="0119F236" w14:textId="77777777" w:rsidR="00296DF9" w:rsidRDefault="00B41324">
      <w:r>
        <w:rPr>
          <w:rFonts w:ascii="Arial" w:hAnsi="Arial"/>
        </w:rPr>
        <w:t xml:space="preserve">There is generally poor correlation between the absolute abundances of mRNAs and their corresponding proteins </w:t>
      </w:r>
      <w:r w:rsidRPr="00B6744D">
        <w:rPr>
          <w:rFonts w:ascii="Arial" w:hAnsi="Arial"/>
          <w:highlight w:val="yellow"/>
          <w:rPrChange w:id="37" w:author="Claus Wilke" w:date="2014-07-03T16:23:00Z">
            <w:rPr>
              <w:rFonts w:ascii="Arial" w:hAnsi="Arial"/>
            </w:rPr>
          </w:rPrChange>
        </w:rPr>
        <w:t>&lt;refs&gt;</w:t>
      </w:r>
      <w:bookmarkStart w:id="38" w:name="_GoBack"/>
      <w:bookmarkEnd w:id="38"/>
      <w:r>
        <w:rPr>
          <w:rFonts w:ascii="Arial" w:hAnsi="Arial"/>
        </w:rPr>
        <w:t>. This trend also holds in our data</w:t>
      </w:r>
      <w:ins w:id="39" w:author="Claus Wilke" w:date="2014-07-03T16:08:00Z">
        <w:r>
          <w:rPr>
            <w:rFonts w:ascii="Arial" w:hAnsi="Arial"/>
          </w:rPr>
          <w:t>,</w:t>
        </w:r>
      </w:ins>
      <w:r>
        <w:rPr>
          <w:rFonts w:ascii="Arial" w:hAnsi="Arial"/>
        </w:rPr>
        <w:t xml:space="preserve"> </w:t>
      </w:r>
      <w:proofErr w:type="gramStart"/>
      <w:r>
        <w:rPr>
          <w:rFonts w:ascii="Arial" w:hAnsi="Arial"/>
        </w:rPr>
        <w:t>as can be seen by the scatter plot of protein</w:t>
      </w:r>
      <w:proofErr w:type="gramEnd"/>
      <w:r>
        <w:rPr>
          <w:rFonts w:ascii="Arial" w:hAnsi="Arial"/>
        </w:rPr>
        <w:t xml:space="preserve"> and RNA levels</w:t>
      </w:r>
      <w:ins w:id="40" w:author="Claus Wilke" w:date="2014-07-03T16:08:00Z">
        <w:r>
          <w:rPr>
            <w:rFonts w:ascii="Arial" w:hAnsi="Arial"/>
          </w:rPr>
          <w:t xml:space="preserve"> </w:t>
        </w:r>
      </w:ins>
      <w:r>
        <w:rPr>
          <w:rFonts w:ascii="Arial" w:hAnsi="Arial"/>
        </w:rPr>
        <w:t>(Figure 2F)</w:t>
      </w:r>
      <w:del w:id="41" w:author="Claus Wilke" w:date="2014-07-03T16:08:00Z">
        <w:r w:rsidDel="00B41324">
          <w:rPr>
            <w:rFonts w:ascii="Arial" w:hAnsi="Arial"/>
          </w:rPr>
          <w:delText>, on a log10 scale,</w:delText>
        </w:r>
      </w:del>
      <w:r>
        <w:rPr>
          <w:rFonts w:ascii="Arial" w:hAnsi="Arial"/>
        </w:rPr>
        <w:t xml:space="preserve"> for the first time point (</w:t>
      </w:r>
      <w:r w:rsidRPr="00B41324">
        <w:rPr>
          <w:rFonts w:ascii="Arial" w:hAnsi="Arial"/>
          <w:i/>
          <w:rPrChange w:id="42" w:author="Claus Wilke" w:date="2014-07-03T16:08:00Z">
            <w:rPr>
              <w:rFonts w:ascii="Arial" w:hAnsi="Arial"/>
            </w:rPr>
          </w:rPrChange>
        </w:rPr>
        <w:t>t</w:t>
      </w:r>
      <w:r>
        <w:rPr>
          <w:rFonts w:ascii="Arial" w:hAnsi="Arial"/>
        </w:rPr>
        <w:t>=3</w:t>
      </w:r>
      <w:ins w:id="43" w:author="Claus Wilke" w:date="2014-07-03T16:22:00Z">
        <w:r w:rsidR="00B6744D">
          <w:rPr>
            <w:rFonts w:ascii="Arial" w:hAnsi="Arial"/>
          </w:rPr>
          <w:t xml:space="preserve"> </w:t>
        </w:r>
      </w:ins>
      <w:proofErr w:type="spellStart"/>
      <w:r>
        <w:rPr>
          <w:rFonts w:ascii="Arial" w:hAnsi="Arial"/>
        </w:rPr>
        <w:t>hr</w:t>
      </w:r>
      <w:proofErr w:type="spellEnd"/>
      <w:r>
        <w:rPr>
          <w:rFonts w:ascii="Arial" w:hAnsi="Arial"/>
        </w:rPr>
        <w:t xml:space="preserve">). Both protein and RNA levels in the plot are averaged across all </w:t>
      </w:r>
      <w:r>
        <w:rPr>
          <w:rFonts w:ascii="Arial" w:hAnsi="Arial"/>
        </w:rPr>
        <w:lastRenderedPageBreak/>
        <w:t>three biological replicates. To put proteins and RNA, within a given sample, on comparable scales the protein counts were normalized using the apex method</w:t>
      </w:r>
      <w:r w:rsidRPr="00B6744D">
        <w:rPr>
          <w:rFonts w:ascii="Arial" w:hAnsi="Arial"/>
          <w:highlight w:val="yellow"/>
          <w:rPrChange w:id="44" w:author="Claus Wilke" w:date="2014-07-03T16:22:00Z">
            <w:rPr>
              <w:rFonts w:ascii="Arial" w:hAnsi="Arial"/>
            </w:rPr>
          </w:rPrChange>
        </w:rPr>
        <w:t>&lt;ref&gt;</w:t>
      </w:r>
      <w:r>
        <w:rPr>
          <w:rFonts w:ascii="Arial" w:hAnsi="Arial"/>
        </w:rPr>
        <w:t xml:space="preserve"> for absolute quantification and the mRNA was normalized to the length of each transcript. All proteins and mRNAs </w:t>
      </w:r>
      <w:ins w:id="45" w:author="Claus Wilke" w:date="2014-07-03T16:10:00Z">
        <w:r>
          <w:rPr>
            <w:rFonts w:ascii="Arial" w:hAnsi="Arial"/>
          </w:rPr>
          <w:t>we</w:t>
        </w:r>
      </w:ins>
      <w:del w:id="46" w:author="Claus Wilke" w:date="2014-07-03T16:10:00Z">
        <w:r w:rsidDel="00B41324">
          <w:rPr>
            <w:rFonts w:ascii="Arial" w:hAnsi="Arial"/>
          </w:rPr>
          <w:delText>a</w:delText>
        </w:r>
      </w:del>
      <w:r>
        <w:rPr>
          <w:rFonts w:ascii="Arial" w:hAnsi="Arial"/>
        </w:rPr>
        <w:t>re then scaled by the average of the protein and mRNA</w:t>
      </w:r>
      <w:ins w:id="47" w:author="Claus Wilke" w:date="2014-07-03T16:10:00Z">
        <w:r>
          <w:rPr>
            <w:rFonts w:ascii="Arial" w:hAnsi="Arial"/>
          </w:rPr>
          <w:t>,</w:t>
        </w:r>
      </w:ins>
      <w:r>
        <w:rPr>
          <w:rFonts w:ascii="Arial" w:hAnsi="Arial"/>
        </w:rPr>
        <w:t xml:space="preserve"> respectively</w:t>
      </w:r>
      <w:ins w:id="48" w:author="Claus Wilke" w:date="2014-07-03T16:10:00Z">
        <w:r>
          <w:rPr>
            <w:rFonts w:ascii="Arial" w:hAnsi="Arial"/>
          </w:rPr>
          <w:t>,</w:t>
        </w:r>
      </w:ins>
      <w:r>
        <w:rPr>
          <w:rFonts w:ascii="Arial" w:hAnsi="Arial"/>
        </w:rPr>
        <w:t xml:space="preserve"> across the entire sample</w:t>
      </w:r>
      <w:del w:id="49" w:author="Claus Wilke" w:date="2014-07-03T16:10:00Z">
        <w:r w:rsidDel="00B41324">
          <w:rPr>
            <w:rFonts w:ascii="Arial" w:hAnsi="Arial"/>
          </w:rPr>
          <w:delText xml:space="preserve"> in order to put the x and y axis on similar scales</w:delText>
        </w:r>
      </w:del>
      <w:r>
        <w:rPr>
          <w:rFonts w:ascii="Arial" w:hAnsi="Arial"/>
        </w:rPr>
        <w:t xml:space="preserve">. The strongest correlation between RNA and Protein was at three hours </w:t>
      </w:r>
      <w:del w:id="50" w:author="Claus Wilke" w:date="2014-07-03T16:10:00Z">
        <w:r w:rsidDel="00B41324">
          <w:rPr>
            <w:rFonts w:ascii="Arial" w:hAnsi="Arial"/>
          </w:rPr>
          <w:delText>and had a</w:delText>
        </w:r>
      </w:del>
      <w:ins w:id="51" w:author="Claus Wilke" w:date="2014-07-03T16:10:00Z">
        <w:r>
          <w:rPr>
            <w:rFonts w:ascii="Arial" w:hAnsi="Arial"/>
          </w:rPr>
          <w:t>(</w:t>
        </w:r>
        <w:proofErr w:type="gramStart"/>
        <w:r>
          <w:rPr>
            <w:rFonts w:ascii="Arial" w:hAnsi="Arial"/>
          </w:rPr>
          <w:t xml:space="preserve">Spearman </w:t>
        </w:r>
      </w:ins>
      <w:r>
        <w:rPr>
          <w:rFonts w:ascii="Arial" w:hAnsi="Arial"/>
        </w:rPr>
        <w:t xml:space="preserve"> </w:t>
      </w:r>
      <w:bookmarkStart w:id="52" w:name="__DdeLink__5310_903009628"/>
      <w:r>
        <w:rPr>
          <w:rFonts w:ascii="Times New Roman" w:hAnsi="Times New Roman"/>
        </w:rPr>
        <w:t>ρ</w:t>
      </w:r>
      <w:bookmarkEnd w:id="52"/>
      <w:proofErr w:type="gramEnd"/>
      <w:r>
        <w:rPr>
          <w:rFonts w:ascii="Times New Roman" w:hAnsi="Times New Roman"/>
        </w:rPr>
        <w:t>=</w:t>
      </w:r>
      <w:r>
        <w:rPr>
          <w:rFonts w:ascii="Arial" w:hAnsi="Arial"/>
        </w:rPr>
        <w:t>0.59</w:t>
      </w:r>
      <w:ins w:id="53" w:author="Claus Wilke" w:date="2014-07-03T16:10:00Z">
        <w:r>
          <w:rPr>
            <w:rFonts w:ascii="Arial" w:hAnsi="Arial"/>
          </w:rPr>
          <w:t xml:space="preserve">, </w:t>
        </w:r>
        <w:r w:rsidRPr="00B41324">
          <w:rPr>
            <w:rFonts w:ascii="Arial" w:hAnsi="Arial"/>
            <w:i/>
            <w:rPrChange w:id="54" w:author="Claus Wilke" w:date="2014-07-03T16:10:00Z">
              <w:rPr>
                <w:rFonts w:ascii="Arial" w:hAnsi="Arial"/>
              </w:rPr>
            </w:rPrChange>
          </w:rPr>
          <w:t>P</w:t>
        </w:r>
        <w:r>
          <w:rPr>
            <w:rFonts w:ascii="Arial" w:hAnsi="Arial"/>
          </w:rPr>
          <w:t>=…)</w:t>
        </w:r>
      </w:ins>
      <w:r>
        <w:rPr>
          <w:rFonts w:ascii="Arial" w:hAnsi="Arial"/>
        </w:rPr>
        <w:t>. This number is in-line with measurements of correlations between RNA and protein for other organisms</w:t>
      </w:r>
      <w:ins w:id="55" w:author="Claus Wilke" w:date="2014-07-03T16:10:00Z">
        <w:r>
          <w:rPr>
            <w:rFonts w:ascii="Arial" w:hAnsi="Arial"/>
          </w:rPr>
          <w:t xml:space="preserve"> </w:t>
        </w:r>
        <w:r w:rsidRPr="00B6744D">
          <w:rPr>
            <w:rFonts w:ascii="Arial" w:hAnsi="Arial"/>
            <w:highlight w:val="yellow"/>
            <w:rPrChange w:id="56" w:author="Claus Wilke" w:date="2014-07-03T16:22:00Z">
              <w:rPr>
                <w:rFonts w:ascii="Arial" w:hAnsi="Arial"/>
              </w:rPr>
            </w:rPrChange>
          </w:rPr>
          <w:t>&lt;ref&gt;</w:t>
        </w:r>
      </w:ins>
      <w:r>
        <w:rPr>
          <w:rFonts w:ascii="Arial" w:hAnsi="Arial"/>
        </w:rPr>
        <w:t xml:space="preserve">. </w:t>
      </w:r>
    </w:p>
    <w:p w14:paraId="5B6DAFD9" w14:textId="77777777" w:rsidR="00296DF9" w:rsidRDefault="00296DF9"/>
    <w:p w14:paraId="19FFF472" w14:textId="77777777" w:rsidR="00296DF9" w:rsidRDefault="00B41324">
      <w:r>
        <w:rPr>
          <w:rFonts w:ascii="Arial" w:hAnsi="Arial"/>
        </w:rPr>
        <w:t xml:space="preserve">In addition to the correlation of absolute abundance, we also tested if the relative amounts of transcripts and proteins, across the time course, show any correlation. We account for the underlying dynamics of the time courses by considering two limiting cases. At one extreme we assume each protein has a degradation rate slower than the time scale of the experiment. At the other extreme we assume each protein is degraded on a time scale that is fast compared to the time scale of the experiment. In the first limiting case proteins integrate their transcript levels over time. </w:t>
      </w:r>
      <w:proofErr w:type="gramStart"/>
      <w:r>
        <w:rPr>
          <w:rFonts w:ascii="Arial" w:hAnsi="Arial"/>
        </w:rPr>
        <w:t>In the second limiting case (relative) protein levels track with their (relative) transcript level.</w:t>
      </w:r>
      <w:proofErr w:type="gramEnd"/>
      <w:r>
        <w:rPr>
          <w:rFonts w:ascii="Arial" w:hAnsi="Arial"/>
        </w:rPr>
        <w:t xml:space="preserve">  If a protein is not integrally or proportionally related to its transcript it could be due to an intermediate protein degradation rate, saturation effects, or some other post-translational regulation or nonlinearity. Plotted in figure 2</w:t>
      </w:r>
      <w:del w:id="57" w:author="Claus Wilke" w:date="2014-07-03T16:21:00Z">
        <w:r w:rsidDel="00B6744D">
          <w:rPr>
            <w:rFonts w:ascii="Arial" w:hAnsi="Arial"/>
          </w:rPr>
          <w:delText xml:space="preserve"> </w:delText>
        </w:r>
      </w:del>
      <w:r>
        <w:rPr>
          <w:rFonts w:ascii="Arial" w:hAnsi="Arial"/>
        </w:rPr>
        <w:t>C and D are histograms of the Spearman correlation coefficients (</w:t>
      </w:r>
      <w:r>
        <w:rPr>
          <w:rFonts w:ascii="Times New Roman" w:hAnsi="Times New Roman"/>
        </w:rPr>
        <w:t xml:space="preserve">ρ) </w:t>
      </w:r>
      <w:r>
        <w:rPr>
          <w:rFonts w:ascii="Arial" w:hAnsi="Arial"/>
        </w:rPr>
        <w:t>calculated for protein vs. the integral of its transcript and protein vs. its transcript, respectively. Approximately 15% of the proteins correlate</w:t>
      </w:r>
      <w:ins w:id="58" w:author="Claus Wilke" w:date="2014-07-03T16:11:00Z">
        <w:r>
          <w:rPr>
            <w:rFonts w:ascii="Arial" w:hAnsi="Arial"/>
          </w:rPr>
          <w:t>d</w:t>
        </w:r>
      </w:ins>
      <w:r>
        <w:rPr>
          <w:rFonts w:ascii="Arial" w:hAnsi="Arial"/>
        </w:rPr>
        <w:t xml:space="preserve"> highly (</w:t>
      </w:r>
      <w:r>
        <w:rPr>
          <w:rFonts w:ascii="Times New Roman" w:hAnsi="Times New Roman"/>
        </w:rPr>
        <w:t>ρ</w:t>
      </w:r>
      <w:r>
        <w:rPr>
          <w:rFonts w:ascii="Arial" w:hAnsi="Arial"/>
        </w:rPr>
        <w:t>&gt;0.75) with the integral of their transcripts where</w:t>
      </w:r>
      <w:del w:id="59" w:author="Claus Wilke" w:date="2014-07-03T16:11:00Z">
        <w:r w:rsidDel="00B41324">
          <w:rPr>
            <w:rFonts w:ascii="Arial" w:hAnsi="Arial"/>
          </w:rPr>
          <w:delText xml:space="preserve"> </w:delText>
        </w:r>
      </w:del>
      <w:r>
        <w:rPr>
          <w:rFonts w:ascii="Arial" w:hAnsi="Arial"/>
        </w:rPr>
        <w:t>as approximately 20% correlate</w:t>
      </w:r>
      <w:ins w:id="60" w:author="Claus Wilke" w:date="2014-07-03T16:11:00Z">
        <w:r>
          <w:rPr>
            <w:rFonts w:ascii="Arial" w:hAnsi="Arial"/>
          </w:rPr>
          <w:t>d</w:t>
        </w:r>
      </w:ins>
      <w:r>
        <w:rPr>
          <w:rFonts w:ascii="Arial" w:hAnsi="Arial"/>
        </w:rPr>
        <w:t xml:space="preserve"> highly with proportional levels of RNA. There </w:t>
      </w:r>
      <w:del w:id="61" w:author="Claus Wilke" w:date="2014-07-03T16:11:00Z">
        <w:r w:rsidDel="00B41324">
          <w:rPr>
            <w:rFonts w:ascii="Arial" w:hAnsi="Arial"/>
          </w:rPr>
          <w:delText>i</w:delText>
        </w:r>
      </w:del>
      <w:r>
        <w:rPr>
          <w:rFonts w:ascii="Arial" w:hAnsi="Arial"/>
        </w:rPr>
        <w:t xml:space="preserve">s no overlap between the two sets. </w:t>
      </w:r>
    </w:p>
    <w:p w14:paraId="0B518BD7" w14:textId="77777777" w:rsidR="00296DF9" w:rsidRDefault="00296DF9"/>
    <w:p w14:paraId="526E6316" w14:textId="77777777" w:rsidR="00296DF9" w:rsidRDefault="00B41324">
      <w:r>
        <w:rPr>
          <w:rFonts w:ascii="Arial" w:hAnsi="Arial"/>
          <w:b/>
          <w:bCs/>
        </w:rPr>
        <w:t>Correlation of expression between genes in the same operon</w:t>
      </w:r>
    </w:p>
    <w:p w14:paraId="6FDC34BB" w14:textId="77777777" w:rsidR="00296DF9" w:rsidRDefault="00B41324">
      <w:r>
        <w:rPr>
          <w:rFonts w:ascii="Arial" w:hAnsi="Arial"/>
        </w:rPr>
        <w:t xml:space="preserve">Genes within an operon are co-transcribed as a single RNA and thus are likely to be under the same transcriptional control. Our </w:t>
      </w:r>
      <w:proofErr w:type="spellStart"/>
      <w:r>
        <w:rPr>
          <w:rFonts w:ascii="Arial" w:hAnsi="Arial"/>
        </w:rPr>
        <w:t>RNAseq</w:t>
      </w:r>
      <w:proofErr w:type="spellEnd"/>
      <w:r>
        <w:rPr>
          <w:rFonts w:ascii="Arial" w:hAnsi="Arial"/>
        </w:rPr>
        <w:t xml:space="preserve"> data show</w:t>
      </w:r>
      <w:ins w:id="62" w:author="Claus Wilke" w:date="2014-07-03T16:12:00Z">
        <w:r>
          <w:rPr>
            <w:rFonts w:ascii="Arial" w:hAnsi="Arial"/>
          </w:rPr>
          <w:t>ed</w:t>
        </w:r>
      </w:ins>
      <w:del w:id="63" w:author="Claus Wilke" w:date="2014-07-03T16:12:00Z">
        <w:r w:rsidDel="00B41324">
          <w:rPr>
            <w:rFonts w:ascii="Arial" w:hAnsi="Arial"/>
          </w:rPr>
          <w:delText>s</w:delText>
        </w:r>
      </w:del>
      <w:r>
        <w:rPr>
          <w:rFonts w:ascii="Arial" w:hAnsi="Arial"/>
        </w:rPr>
        <w:t xml:space="preserve"> high correlation between pairs of genes within an operon (figure 3A), demonstrating nearly identical transcriptional regulation within operons. In contrast to the mRNA, pair-wise correlation between protein profiles of genes within the same operon show</w:t>
      </w:r>
      <w:ins w:id="64" w:author="Claus Wilke" w:date="2014-07-03T16:12:00Z">
        <w:r>
          <w:rPr>
            <w:rFonts w:ascii="Arial" w:hAnsi="Arial"/>
          </w:rPr>
          <w:t>ed</w:t>
        </w:r>
      </w:ins>
      <w:r>
        <w:rPr>
          <w:rFonts w:ascii="Arial" w:hAnsi="Arial"/>
        </w:rPr>
        <w:t xml:space="preserve"> very little correlation overall</w:t>
      </w:r>
      <w:ins w:id="65" w:author="Claus Wilke" w:date="2014-07-03T16:12:00Z">
        <w:r>
          <w:rPr>
            <w:rFonts w:ascii="Arial" w:hAnsi="Arial"/>
          </w:rPr>
          <w:t xml:space="preserve"> </w:t>
        </w:r>
      </w:ins>
      <w:r>
        <w:rPr>
          <w:rFonts w:ascii="Arial" w:hAnsi="Arial"/>
        </w:rPr>
        <w:t xml:space="preserve">(figure 3B). </w:t>
      </w:r>
      <w:commentRangeStart w:id="66"/>
      <w:r>
        <w:rPr>
          <w:rFonts w:ascii="Arial" w:hAnsi="Arial"/>
        </w:rPr>
        <w:t xml:space="preserve">As an example, proteins in an operon that have relatively high correlation, show differences in </w:t>
      </w:r>
      <w:proofErr w:type="gramStart"/>
      <w:r>
        <w:rPr>
          <w:rFonts w:ascii="Arial" w:hAnsi="Arial"/>
        </w:rPr>
        <w:t>their</w:t>
      </w:r>
      <w:proofErr w:type="gramEnd"/>
      <w:r>
        <w:rPr>
          <w:rFonts w:ascii="Arial" w:hAnsi="Arial"/>
        </w:rPr>
        <w:t xml:space="preserve"> changing expression over time</w:t>
      </w:r>
      <w:commentRangeEnd w:id="66"/>
      <w:r>
        <w:rPr>
          <w:rStyle w:val="CommentReference"/>
        </w:rPr>
        <w:commentReference w:id="66"/>
      </w:r>
      <w:r>
        <w:rPr>
          <w:rFonts w:ascii="Arial" w:hAnsi="Arial"/>
        </w:rPr>
        <w:t xml:space="preserve"> (figure 3C,D). On the other hand, mRNAs within an operon are nearly indistinguishable in their profiles</w:t>
      </w:r>
      <w:ins w:id="67" w:author="Claus Wilke" w:date="2014-07-03T16:12:00Z">
        <w:r>
          <w:rPr>
            <w:rFonts w:ascii="Arial" w:hAnsi="Arial"/>
          </w:rPr>
          <w:t>,</w:t>
        </w:r>
      </w:ins>
      <w:r>
        <w:rPr>
          <w:rFonts w:ascii="Arial" w:hAnsi="Arial"/>
        </w:rPr>
        <w:t xml:space="preserve"> as seen by the representative </w:t>
      </w:r>
      <w:proofErr w:type="spellStart"/>
      <w:r>
        <w:rPr>
          <w:rFonts w:ascii="Arial" w:hAnsi="Arial"/>
        </w:rPr>
        <w:t>emrKY</w:t>
      </w:r>
      <w:proofErr w:type="spellEnd"/>
      <w:r>
        <w:rPr>
          <w:rFonts w:ascii="Arial" w:hAnsi="Arial"/>
        </w:rPr>
        <w:t xml:space="preserve"> operon (figure 3E). Differences in translational efficiency between genes, localization, feedback, or other post-translational modifications could contribute to the lack of correlation seen in protein profiles of genes in the same operon&lt;ref&gt;. Our data demonstrates that genes closer together within an operon are more likely to have correlated protein profiles (see figure 3C) evidence that distance between genes is a strong indicator of translational regulation. </w:t>
      </w:r>
    </w:p>
    <w:p w14:paraId="6DDFDFCB" w14:textId="77777777" w:rsidR="00296DF9" w:rsidRDefault="00296DF9"/>
    <w:p w14:paraId="4099644F" w14:textId="77777777" w:rsidR="00296DF9" w:rsidRDefault="00B41324">
      <w:r>
        <w:rPr>
          <w:rFonts w:ascii="Arial" w:hAnsi="Arial"/>
          <w:b/>
        </w:rPr>
        <w:t xml:space="preserve">RNA and Protein time course classification  </w:t>
      </w:r>
    </w:p>
    <w:p w14:paraId="57AA0463" w14:textId="77777777" w:rsidR="00296DF9" w:rsidRDefault="00B41324">
      <w:r>
        <w:rPr>
          <w:rFonts w:ascii="Arial" w:hAnsi="Arial"/>
        </w:rPr>
        <w:lastRenderedPageBreak/>
        <w:t>Typical analysis of RNA expression data often involves performing a hierarchical clustering of profiles followed by a term enrichment of subsets of genes found in the emerging patterns. In this approach the patterning that comes from hierarchical clustering can be arbitrary, dependent on what level of the hierarchy one chooses to look at. Thus, we sought to sort the time courses into general behaviors in an unbiased manner. To accomplish this we fit each individual mRNA and protein to a piecewise continuous curve (figure 4A). This curve is defined by 4 free time parameters and 3 free amplitude parameters. To fit the curve we used a population based differential evolution (DE) algorithm. Furthermore the fitness function used in minimization is scaled to the experimental error (see methods). Thus, our algorithm provides confidence intervals for our fit based upon the variability in biological replicates. To demonstrate the effectiveness of our fitting strategy we randomly selected five mRNA profiles and their respective fits (fig</w:t>
      </w:r>
      <w:ins w:id="68" w:author="Claus Wilke" w:date="2014-07-03T16:21:00Z">
        <w:r w:rsidR="00B6744D">
          <w:rPr>
            <w:rFonts w:ascii="Arial" w:hAnsi="Arial"/>
          </w:rPr>
          <w:t>ure</w:t>
        </w:r>
      </w:ins>
      <w:r>
        <w:rPr>
          <w:rFonts w:ascii="Arial" w:hAnsi="Arial"/>
        </w:rPr>
        <w:t xml:space="preserve"> 2</w:t>
      </w:r>
      <w:del w:id="69" w:author="Claus Wilke" w:date="2014-07-03T16:21:00Z">
        <w:r w:rsidDel="00B6744D">
          <w:rPr>
            <w:rFonts w:ascii="Arial" w:hAnsi="Arial"/>
          </w:rPr>
          <w:delText xml:space="preserve"> </w:delText>
        </w:r>
      </w:del>
      <w:r>
        <w:rPr>
          <w:rFonts w:ascii="Arial" w:hAnsi="Arial"/>
        </w:rPr>
        <w:t>B-F). Green circles show the average of three biological replicates with their st</w:t>
      </w:r>
      <w:ins w:id="70" w:author="Claus Wilke" w:date="2014-07-03T16:15:00Z">
        <w:r w:rsidR="00B6744D">
          <w:rPr>
            <w:rFonts w:ascii="Arial" w:hAnsi="Arial"/>
          </w:rPr>
          <w:t>andard</w:t>
        </w:r>
      </w:ins>
      <w:del w:id="71" w:author="Claus Wilke" w:date="2014-07-03T16:15:00Z">
        <w:r w:rsidDel="00B6744D">
          <w:rPr>
            <w:rFonts w:ascii="Arial" w:hAnsi="Arial"/>
          </w:rPr>
          <w:delText>d</w:delText>
        </w:r>
      </w:del>
      <w:r>
        <w:rPr>
          <w:rFonts w:ascii="Arial" w:hAnsi="Arial"/>
        </w:rPr>
        <w:t xml:space="preserve"> deviations (green bars) and the blue line and bar show the average and standard deviation of the population of fits respectively. Both the data and fit have been normalized to the average of the time course. </w:t>
      </w:r>
    </w:p>
    <w:p w14:paraId="30773411" w14:textId="77777777" w:rsidR="00296DF9" w:rsidDel="00B6744D" w:rsidRDefault="00296DF9">
      <w:pPr>
        <w:rPr>
          <w:del w:id="72" w:author="Claus Wilke" w:date="2014-07-03T16:16:00Z"/>
        </w:rPr>
      </w:pPr>
    </w:p>
    <w:p w14:paraId="68152B71" w14:textId="77777777" w:rsidR="00296DF9" w:rsidDel="00B6744D" w:rsidRDefault="00296DF9">
      <w:pPr>
        <w:rPr>
          <w:del w:id="73" w:author="Claus Wilke" w:date="2014-07-03T16:16:00Z"/>
        </w:rPr>
      </w:pPr>
    </w:p>
    <w:p w14:paraId="0F3081E5" w14:textId="77777777" w:rsidR="00296DF9" w:rsidRDefault="00B41324">
      <w:del w:id="74" w:author="Claus Wilke" w:date="2014-07-03T16:16:00Z">
        <w:r w:rsidDel="00B6744D">
          <w:rPr>
            <w:rFonts w:ascii="Arial" w:hAnsi="Arial"/>
            <w:b/>
          </w:rPr>
          <w:delText>RNA profiles</w:delText>
        </w:r>
      </w:del>
    </w:p>
    <w:p w14:paraId="52F3DAA0" w14:textId="77777777" w:rsidR="00296DF9" w:rsidRDefault="00B41324">
      <w:del w:id="75" w:author="Claus Wilke" w:date="2014-07-03T16:15:00Z">
        <w:r w:rsidDel="00B6744D">
          <w:rPr>
            <w:rFonts w:ascii="Arial" w:hAnsi="Arial"/>
          </w:rPr>
          <w:delText xml:space="preserve"> </w:delText>
        </w:r>
      </w:del>
      <w:r>
        <w:rPr>
          <w:rFonts w:ascii="Arial" w:hAnsi="Arial"/>
        </w:rPr>
        <w:t>As can be seen in figure 4</w:t>
      </w:r>
      <w:del w:id="76" w:author="Claus Wilke" w:date="2014-07-03T16:21:00Z">
        <w:r w:rsidDel="00B6744D">
          <w:rPr>
            <w:rFonts w:ascii="Arial" w:hAnsi="Arial"/>
          </w:rPr>
          <w:delText xml:space="preserve"> </w:delText>
        </w:r>
      </w:del>
      <w:r>
        <w:rPr>
          <w:rFonts w:ascii="Arial" w:hAnsi="Arial"/>
        </w:rPr>
        <w:t>B-E</w:t>
      </w:r>
      <w:ins w:id="77" w:author="Claus Wilke" w:date="2014-07-03T16:15:00Z">
        <w:r w:rsidR="00B6744D">
          <w:rPr>
            <w:rFonts w:ascii="Arial" w:hAnsi="Arial"/>
          </w:rPr>
          <w:t>,</w:t>
        </w:r>
      </w:ins>
      <w:r>
        <w:rPr>
          <w:rFonts w:ascii="Arial" w:hAnsi="Arial"/>
        </w:rPr>
        <w:t xml:space="preserve"> </w:t>
      </w:r>
      <w:ins w:id="78" w:author="Claus Wilke" w:date="2014-07-03T16:16:00Z">
        <w:r w:rsidR="00B6744D">
          <w:rPr>
            <w:rFonts w:ascii="Arial" w:hAnsi="Arial"/>
          </w:rPr>
          <w:t xml:space="preserve">for mRNAs we </w:t>
        </w:r>
      </w:ins>
      <w:del w:id="79" w:author="Claus Wilke" w:date="2014-07-03T16:15:00Z">
        <w:r w:rsidDel="00B6744D">
          <w:rPr>
            <w:rFonts w:ascii="Arial" w:hAnsi="Arial"/>
          </w:rPr>
          <w:delText xml:space="preserve">we </w:delText>
        </w:r>
      </w:del>
      <w:del w:id="80" w:author="Claus Wilke" w:date="2014-07-03T16:16:00Z">
        <w:r w:rsidDel="00B6744D">
          <w:rPr>
            <w:rFonts w:ascii="Arial" w:hAnsi="Arial"/>
          </w:rPr>
          <w:delText xml:space="preserve">in </w:delText>
        </w:r>
      </w:del>
      <w:r>
        <w:rPr>
          <w:rFonts w:ascii="Arial" w:hAnsi="Arial"/>
        </w:rPr>
        <w:t>general</w:t>
      </w:r>
      <w:ins w:id="81" w:author="Claus Wilke" w:date="2014-07-03T16:16:00Z">
        <w:r w:rsidR="00B6744D">
          <w:rPr>
            <w:rFonts w:ascii="Arial" w:hAnsi="Arial"/>
          </w:rPr>
          <w:t>ly</w:t>
        </w:r>
      </w:ins>
      <w:r>
        <w:rPr>
          <w:rFonts w:ascii="Arial" w:hAnsi="Arial"/>
        </w:rPr>
        <w:t xml:space="preserve"> get good agreement between the data and model.  Thus, the fits give us reasonable estimates of the distribution of time scales involved in the response. Figure 4</w:t>
      </w:r>
      <w:del w:id="82" w:author="Claus Wilke" w:date="2014-07-03T16:21:00Z">
        <w:r w:rsidDel="00B6744D">
          <w:rPr>
            <w:rFonts w:ascii="Arial" w:hAnsi="Arial"/>
          </w:rPr>
          <w:delText xml:space="preserve"> </w:delText>
        </w:r>
      </w:del>
      <w:r>
        <w:rPr>
          <w:rFonts w:ascii="Arial" w:hAnsi="Arial"/>
        </w:rPr>
        <w:t xml:space="preserve">F shows the distribution of </w:t>
      </w:r>
      <w:r w:rsidRPr="00B6744D">
        <w:rPr>
          <w:rFonts w:ascii="Arial" w:hAnsi="Arial"/>
          <w:i/>
          <w:rPrChange w:id="83" w:author="Claus Wilke" w:date="2014-07-03T16:16:00Z">
            <w:rPr>
              <w:rFonts w:ascii="Arial" w:hAnsi="Arial"/>
            </w:rPr>
          </w:rPrChange>
        </w:rPr>
        <w:t>t</w:t>
      </w:r>
      <w:r>
        <w:rPr>
          <w:rFonts w:ascii="Arial" w:hAnsi="Arial"/>
        </w:rPr>
        <w:t xml:space="preserve">1, the time to first inflection. Most of the mRNAs begin responding between 3-8 </w:t>
      </w:r>
      <w:proofErr w:type="spellStart"/>
      <w:r>
        <w:rPr>
          <w:rFonts w:ascii="Arial" w:hAnsi="Arial"/>
        </w:rPr>
        <w:t>hrs</w:t>
      </w:r>
      <w:proofErr w:type="spellEnd"/>
      <w:r>
        <w:rPr>
          <w:rFonts w:ascii="Arial" w:hAnsi="Arial"/>
        </w:rPr>
        <w:t xml:space="preserve">, during the transition between exponential to stationary growth.  To better understand the regulation of cellular processes (and mRNAs) in our dataset we sorted the mRNA profiles, based upon the estimated parameters of our fit, into five general categories: up regulated, down regulated, temporarily up regulated, temporarily down regulated, or unknown. The confidence intervals for our fits allowed sorting individual mRNAs into these five categories with high confidence. The mRNAs in the categories </w:t>
      </w:r>
      <w:ins w:id="84" w:author="Claus Wilke" w:date="2014-07-03T16:17:00Z">
        <w:r w:rsidR="00B6744D">
          <w:rPr>
            <w:rFonts w:ascii="Arial" w:hAnsi="Arial"/>
          </w:rPr>
          <w:t>“</w:t>
        </w:r>
      </w:ins>
      <w:r>
        <w:rPr>
          <w:rFonts w:ascii="Arial" w:hAnsi="Arial"/>
        </w:rPr>
        <w:t>down regulated</w:t>
      </w:r>
      <w:ins w:id="85" w:author="Claus Wilke" w:date="2014-07-03T16:17:00Z">
        <w:r w:rsidR="00B6744D">
          <w:rPr>
            <w:rFonts w:ascii="Arial" w:hAnsi="Arial"/>
          </w:rPr>
          <w:t>”</w:t>
        </w:r>
      </w:ins>
      <w:r>
        <w:rPr>
          <w:rFonts w:ascii="Arial" w:hAnsi="Arial"/>
        </w:rPr>
        <w:t xml:space="preserve"> and </w:t>
      </w:r>
      <w:ins w:id="86" w:author="Claus Wilke" w:date="2014-07-03T16:17:00Z">
        <w:r w:rsidR="00B6744D">
          <w:rPr>
            <w:rFonts w:ascii="Arial" w:hAnsi="Arial"/>
          </w:rPr>
          <w:t>“</w:t>
        </w:r>
      </w:ins>
      <w:r>
        <w:rPr>
          <w:rFonts w:ascii="Arial" w:hAnsi="Arial"/>
        </w:rPr>
        <w:t>up regulated</w:t>
      </w:r>
      <w:ins w:id="87" w:author="Claus Wilke" w:date="2014-07-03T16:17:00Z">
        <w:r w:rsidR="00B6744D">
          <w:rPr>
            <w:rFonts w:ascii="Arial" w:hAnsi="Arial"/>
          </w:rPr>
          <w:t>”</w:t>
        </w:r>
      </w:ins>
      <w:r>
        <w:rPr>
          <w:rFonts w:ascii="Arial" w:hAnsi="Arial"/>
        </w:rPr>
        <w:t xml:space="preserve"> showed significant enrichment for GO terms. The average of the mRNAs in each of these terms can be seen in figure 5A,</w:t>
      </w:r>
      <w:ins w:id="88" w:author="Claus Wilke" w:date="2014-07-03T16:17:00Z">
        <w:r w:rsidR="00B6744D">
          <w:rPr>
            <w:rFonts w:ascii="Arial" w:hAnsi="Arial"/>
          </w:rPr>
          <w:t xml:space="preserve"> </w:t>
        </w:r>
      </w:ins>
      <w:r>
        <w:rPr>
          <w:rFonts w:ascii="Arial" w:hAnsi="Arial"/>
        </w:rPr>
        <w:t xml:space="preserve">B. </w:t>
      </w:r>
    </w:p>
    <w:p w14:paraId="7016FAF2" w14:textId="77777777" w:rsidR="00296DF9" w:rsidDel="00B6744D" w:rsidRDefault="00296DF9">
      <w:pPr>
        <w:rPr>
          <w:del w:id="89" w:author="Claus Wilke" w:date="2014-07-03T16:17:00Z"/>
        </w:rPr>
      </w:pPr>
    </w:p>
    <w:p w14:paraId="3CA6196A" w14:textId="77777777" w:rsidR="00296DF9" w:rsidRDefault="00B41324">
      <w:del w:id="90" w:author="Claus Wilke" w:date="2014-07-03T16:17:00Z">
        <w:r w:rsidDel="00B6744D">
          <w:rPr>
            <w:rFonts w:ascii="Arial" w:hAnsi="Arial"/>
            <w:b/>
            <w:bCs/>
          </w:rPr>
          <w:delText>Protein Profiles</w:delText>
        </w:r>
      </w:del>
    </w:p>
    <w:p w14:paraId="4B29C8F4" w14:textId="77777777" w:rsidR="00296DF9" w:rsidRDefault="00B41324">
      <w:r>
        <w:rPr>
          <w:rFonts w:ascii="Arial" w:hAnsi="Arial"/>
        </w:rPr>
        <w:t xml:space="preserve">To characterize the protein response we followed the same general strategy of fitting, classification, and </w:t>
      </w:r>
      <w:ins w:id="91" w:author="Claus Wilke" w:date="2014-07-03T16:17:00Z">
        <w:r w:rsidR="00B6744D">
          <w:rPr>
            <w:rFonts w:ascii="Arial" w:hAnsi="Arial"/>
          </w:rPr>
          <w:t>GO</w:t>
        </w:r>
      </w:ins>
      <w:del w:id="92" w:author="Claus Wilke" w:date="2014-07-03T16:17:00Z">
        <w:r w:rsidDel="00B6744D">
          <w:rPr>
            <w:rFonts w:ascii="Arial" w:hAnsi="Arial"/>
          </w:rPr>
          <w:delText>go</w:delText>
        </w:r>
      </w:del>
      <w:r>
        <w:rPr>
          <w:rFonts w:ascii="Arial" w:hAnsi="Arial"/>
        </w:rPr>
        <w:t xml:space="preserve"> enrichment as we did for the RNA profiles. The distribution of the time to first inflection for the proteins is a little broader than the mRNAs</w:t>
      </w:r>
      <w:ins w:id="93" w:author="Claus Wilke" w:date="2014-07-03T16:17:00Z">
        <w:r w:rsidR="00B6744D">
          <w:rPr>
            <w:rFonts w:ascii="Arial" w:hAnsi="Arial"/>
          </w:rPr>
          <w:t xml:space="preserve">. </w:t>
        </w:r>
      </w:ins>
      <w:del w:id="94" w:author="Claus Wilke" w:date="2014-07-03T16:17:00Z">
        <w:r w:rsidDel="00B6744D">
          <w:rPr>
            <w:rFonts w:ascii="Arial" w:hAnsi="Arial"/>
          </w:rPr>
          <w:delText xml:space="preserve">, </w:delText>
        </w:r>
      </w:del>
      <w:ins w:id="95" w:author="Claus Wilke" w:date="2014-07-03T16:17:00Z">
        <w:r w:rsidR="00B6744D">
          <w:rPr>
            <w:rFonts w:ascii="Arial" w:hAnsi="Arial"/>
          </w:rPr>
          <w:t>H</w:t>
        </w:r>
      </w:ins>
      <w:del w:id="96" w:author="Claus Wilke" w:date="2014-07-03T16:17:00Z">
        <w:r w:rsidDel="00B6744D">
          <w:rPr>
            <w:rFonts w:ascii="Arial" w:hAnsi="Arial"/>
          </w:rPr>
          <w:delText>h</w:delText>
        </w:r>
      </w:del>
      <w:r>
        <w:rPr>
          <w:rFonts w:ascii="Arial" w:hAnsi="Arial"/>
        </w:rPr>
        <w:t xml:space="preserve">owever, they are still mostly in the range between 3-8 </w:t>
      </w:r>
      <w:proofErr w:type="spellStart"/>
      <w:r>
        <w:rPr>
          <w:rFonts w:ascii="Arial" w:hAnsi="Arial"/>
        </w:rPr>
        <w:t>hrs</w:t>
      </w:r>
      <w:proofErr w:type="spellEnd"/>
      <w:r>
        <w:rPr>
          <w:rFonts w:ascii="Arial" w:hAnsi="Arial"/>
        </w:rPr>
        <w:t xml:space="preserve"> with very few proteins that have not responded by the time the cells enter stationary phase. There are many proteins that are turned on for the duration of the time course, compared to the mRNAs where very few remain on for the entire duration of the experiment. Figure 5</w:t>
      </w:r>
      <w:del w:id="97" w:author="Claus Wilke" w:date="2014-07-03T16:21:00Z">
        <w:r w:rsidDel="00B6744D">
          <w:rPr>
            <w:rFonts w:ascii="Arial" w:hAnsi="Arial"/>
          </w:rPr>
          <w:delText xml:space="preserve"> </w:delText>
        </w:r>
      </w:del>
      <w:r>
        <w:rPr>
          <w:rFonts w:ascii="Arial" w:hAnsi="Arial"/>
        </w:rPr>
        <w:t xml:space="preserve">D shows the average of the proteins in a given </w:t>
      </w:r>
      <w:ins w:id="98" w:author="Claus Wilke" w:date="2014-07-03T16:18:00Z">
        <w:r w:rsidR="00B6744D">
          <w:rPr>
            <w:rFonts w:ascii="Arial" w:hAnsi="Arial"/>
          </w:rPr>
          <w:t>GO</w:t>
        </w:r>
      </w:ins>
      <w:del w:id="99" w:author="Claus Wilke" w:date="2014-07-03T16:18:00Z">
        <w:r w:rsidDel="00B6744D">
          <w:rPr>
            <w:rFonts w:ascii="Arial" w:hAnsi="Arial"/>
          </w:rPr>
          <w:delText>go</w:delText>
        </w:r>
      </w:del>
      <w:r>
        <w:rPr>
          <w:rFonts w:ascii="Arial" w:hAnsi="Arial"/>
        </w:rPr>
        <w:t xml:space="preserve"> term that are enriched in the set of proteins that are being up regulated. The average of proteins in GO terms being down regulated have a much wider distribution of decay times compared to the RNAs being down regulated likely due to differing protein stabilities (figure 5C).</w:t>
      </w:r>
    </w:p>
    <w:p w14:paraId="1D0F237E" w14:textId="77777777" w:rsidR="00296DF9" w:rsidRDefault="00296DF9"/>
    <w:p w14:paraId="68D14CFF" w14:textId="77777777" w:rsidR="00296DF9" w:rsidRDefault="00B41324">
      <w:r>
        <w:rPr>
          <w:rFonts w:ascii="Arial" w:hAnsi="Arial"/>
        </w:rPr>
        <w:lastRenderedPageBreak/>
        <w:t xml:space="preserve">As a complementary approach we also averaged all proteins in a given </w:t>
      </w:r>
      <w:proofErr w:type="spellStart"/>
      <w:r>
        <w:rPr>
          <w:rFonts w:ascii="Arial" w:hAnsi="Arial"/>
        </w:rPr>
        <w:t>Kegg</w:t>
      </w:r>
      <w:proofErr w:type="spellEnd"/>
      <w:r>
        <w:rPr>
          <w:rFonts w:ascii="Arial" w:hAnsi="Arial"/>
        </w:rPr>
        <w:t xml:space="preserve"> pathway regardless of their behavior. Many pathways showed little to no differential regulation, on average, in their protein levels. Pathways that did change cohesively are plotted in Figure 5</w:t>
      </w:r>
      <w:del w:id="100" w:author="Claus Wilke" w:date="2014-07-03T16:21:00Z">
        <w:r w:rsidDel="00B6744D">
          <w:rPr>
            <w:rFonts w:ascii="Arial" w:hAnsi="Arial"/>
          </w:rPr>
          <w:delText xml:space="preserve"> </w:delText>
        </w:r>
      </w:del>
      <w:r>
        <w:rPr>
          <w:rFonts w:ascii="Arial" w:hAnsi="Arial"/>
        </w:rPr>
        <w:t>E and F depending on if they w</w:t>
      </w:r>
      <w:del w:id="101" w:author="Claus Wilke" w:date="2014-07-03T16:18:00Z">
        <w:r w:rsidDel="00B6744D">
          <w:rPr>
            <w:rFonts w:ascii="Arial" w:hAnsi="Arial"/>
          </w:rPr>
          <w:delText>h</w:delText>
        </w:r>
      </w:del>
      <w:r>
        <w:rPr>
          <w:rFonts w:ascii="Arial" w:hAnsi="Arial"/>
        </w:rPr>
        <w:t>ere down or up regulated</w:t>
      </w:r>
      <w:ins w:id="102" w:author="Claus Wilke" w:date="2014-07-03T16:18:00Z">
        <w:r w:rsidR="00B6744D">
          <w:rPr>
            <w:rFonts w:ascii="Arial" w:hAnsi="Arial"/>
          </w:rPr>
          <w:t>,</w:t>
        </w:r>
      </w:ins>
      <w:r>
        <w:rPr>
          <w:rFonts w:ascii="Arial" w:hAnsi="Arial"/>
        </w:rPr>
        <w:t xml:space="preserve"> respectively. </w:t>
      </w:r>
    </w:p>
    <w:p w14:paraId="4083C3A1" w14:textId="77777777" w:rsidR="00296DF9" w:rsidRDefault="00296DF9"/>
    <w:p w14:paraId="19F4CE08" w14:textId="77777777" w:rsidR="00296DF9" w:rsidRDefault="00B41324">
      <w:r>
        <w:rPr>
          <w:rFonts w:ascii="Arial" w:hAnsi="Arial"/>
          <w:b/>
          <w:bCs/>
        </w:rPr>
        <w:t>Flux ratio analysis.</w:t>
      </w:r>
    </w:p>
    <w:p w14:paraId="5F90DAE0" w14:textId="77777777" w:rsidR="00296DF9" w:rsidRDefault="00B41324">
      <w:r>
        <w:rPr>
          <w:rFonts w:ascii="Arial" w:hAnsi="Arial"/>
        </w:rPr>
        <w:t>We used flux ratio analysis to measure the relative metabolic fluxes passing through different branches of the central metabolism. The only significant changes in the flux ratio that occur during the time course are in P5P from G3P and S7P and P5P from G6P lower branch</w:t>
      </w:r>
      <w:del w:id="103" w:author="Claus Wilke" w:date="2014-07-03T16:18:00Z">
        <w:r w:rsidDel="00B6744D">
          <w:rPr>
            <w:rFonts w:ascii="Arial" w:hAnsi="Arial"/>
          </w:rPr>
          <w:delText>.</w:delText>
        </w:r>
      </w:del>
      <w:r>
        <w:rPr>
          <w:rFonts w:ascii="Arial" w:hAnsi="Arial"/>
        </w:rPr>
        <w:t xml:space="preserve"> (Figure 6</w:t>
      </w:r>
      <w:del w:id="104" w:author="Claus Wilke" w:date="2014-07-03T16:21:00Z">
        <w:r w:rsidDel="00B6744D">
          <w:rPr>
            <w:rFonts w:ascii="Arial" w:hAnsi="Arial"/>
          </w:rPr>
          <w:delText xml:space="preserve"> </w:delText>
        </w:r>
      </w:del>
      <w:r>
        <w:rPr>
          <w:rFonts w:ascii="Arial" w:hAnsi="Arial"/>
        </w:rPr>
        <w:t>G)</w:t>
      </w:r>
      <w:ins w:id="105" w:author="Claus Wilke" w:date="2014-07-03T16:18:00Z">
        <w:r w:rsidR="00B6744D">
          <w:rPr>
            <w:rFonts w:ascii="Arial" w:hAnsi="Arial"/>
          </w:rPr>
          <w:t>.</w:t>
        </w:r>
      </w:ins>
      <w:r>
        <w:rPr>
          <w:rFonts w:ascii="Arial" w:hAnsi="Arial"/>
        </w:rPr>
        <w:t xml:space="preserve"> P5P from the G6P lower branch decreases from 1 to </w:t>
      </w:r>
      <w:proofErr w:type="gramStart"/>
      <w:r>
        <w:rPr>
          <w:rFonts w:ascii="Arial" w:hAnsi="Arial"/>
        </w:rPr>
        <w:t>0.5  into</w:t>
      </w:r>
      <w:proofErr w:type="gramEnd"/>
      <w:r>
        <w:rPr>
          <w:rFonts w:ascii="Arial" w:hAnsi="Arial"/>
        </w:rPr>
        <w:t xml:space="preserve"> the second week</w:t>
      </w:r>
      <w:ins w:id="106" w:author="Claus Wilke" w:date="2014-07-03T16:18:00Z">
        <w:r w:rsidR="00B6744D">
          <w:rPr>
            <w:rFonts w:ascii="Arial" w:hAnsi="Arial"/>
          </w:rPr>
          <w:t>.</w:t>
        </w:r>
      </w:ins>
      <w:r>
        <w:rPr>
          <w:rFonts w:ascii="Arial" w:hAnsi="Arial"/>
        </w:rPr>
        <w:t xml:space="preserve"> P5P from G6P and S7P is one minus the flux from P5P from the G6P lower branch. All other measured flux ratios showed little change through the course of the experiment (figure 6</w:t>
      </w:r>
      <w:del w:id="107" w:author="Claus Wilke" w:date="2014-07-03T16:21:00Z">
        <w:r w:rsidDel="00B6744D">
          <w:rPr>
            <w:rFonts w:ascii="Arial" w:hAnsi="Arial"/>
          </w:rPr>
          <w:delText xml:space="preserve"> </w:delText>
        </w:r>
      </w:del>
      <w:r>
        <w:rPr>
          <w:rFonts w:ascii="Arial" w:hAnsi="Arial"/>
        </w:rPr>
        <w:t>A-I). We also compared the flux ratios with the corresponding ratio of enzymes responsible for catalyzing those reactions both at the level of RNA and protein. Generally speaking the protein ratios changed little</w:t>
      </w:r>
      <w:ins w:id="108" w:author="Claus Wilke" w:date="2014-07-03T16:19:00Z">
        <w:r w:rsidR="00B6744D">
          <w:rPr>
            <w:rFonts w:ascii="Arial" w:hAnsi="Arial"/>
          </w:rPr>
          <w:t>,</w:t>
        </w:r>
      </w:ins>
      <w:r>
        <w:rPr>
          <w:rFonts w:ascii="Arial" w:hAnsi="Arial"/>
        </w:rPr>
        <w:t xml:space="preserve"> consistent with the low change in flux ratio </w:t>
      </w:r>
      <w:r w:rsidRPr="00B6744D">
        <w:rPr>
          <w:rFonts w:ascii="Arial" w:hAnsi="Arial"/>
          <w:color w:val="auto"/>
          <w:highlight w:val="yellow"/>
          <w:rPrChange w:id="109" w:author="Claus Wilke" w:date="2014-07-03T16:20:00Z">
            <w:rPr>
              <w:rFonts w:ascii="Arial" w:hAnsi="Arial"/>
            </w:rPr>
          </w:rPrChange>
        </w:rPr>
        <w:t xml:space="preserve">&lt;Note: I'm not sure if this is true, </w:t>
      </w:r>
      <w:proofErr w:type="spellStart"/>
      <w:ins w:id="110" w:author="Claus Wilke" w:date="2014-07-03T16:20:00Z">
        <w:r w:rsidR="00B6744D">
          <w:rPr>
            <w:rFonts w:ascii="Arial" w:hAnsi="Arial"/>
            <w:color w:val="auto"/>
            <w:highlight w:val="yellow"/>
          </w:rPr>
          <w:t>V</w:t>
        </w:r>
      </w:ins>
      <w:del w:id="111" w:author="Claus Wilke" w:date="2014-07-03T16:20:00Z">
        <w:r w:rsidRPr="00B6744D" w:rsidDel="00B6744D">
          <w:rPr>
            <w:rFonts w:ascii="Arial" w:hAnsi="Arial"/>
            <w:color w:val="auto"/>
            <w:highlight w:val="yellow"/>
            <w:rPrChange w:id="112" w:author="Claus Wilke" w:date="2014-07-03T16:20:00Z">
              <w:rPr>
                <w:rFonts w:ascii="Arial" w:hAnsi="Arial"/>
              </w:rPr>
            </w:rPrChange>
          </w:rPr>
          <w:delText>v</w:delText>
        </w:r>
      </w:del>
      <w:r w:rsidRPr="00B6744D">
        <w:rPr>
          <w:rFonts w:ascii="Arial" w:hAnsi="Arial"/>
          <w:color w:val="auto"/>
          <w:highlight w:val="yellow"/>
          <w:rPrChange w:id="113" w:author="Claus Wilke" w:date="2014-07-03T16:20:00Z">
            <w:rPr>
              <w:rFonts w:ascii="Arial" w:hAnsi="Arial"/>
            </w:rPr>
          </w:rPrChange>
        </w:rPr>
        <w:t>iswanadan</w:t>
      </w:r>
      <w:proofErr w:type="spellEnd"/>
      <w:r w:rsidRPr="00B6744D">
        <w:rPr>
          <w:rFonts w:ascii="Arial" w:hAnsi="Arial"/>
          <w:color w:val="auto"/>
          <w:highlight w:val="yellow"/>
          <w:rPrChange w:id="114" w:author="Claus Wilke" w:date="2014-07-03T16:20:00Z">
            <w:rPr>
              <w:rFonts w:ascii="Arial" w:hAnsi="Arial"/>
            </w:rPr>
          </w:rPrChange>
        </w:rPr>
        <w:t xml:space="preserve"> will have to speak to this&gt;</w:t>
      </w:r>
      <w:r>
        <w:rPr>
          <w:rFonts w:ascii="Arial" w:hAnsi="Arial"/>
        </w:rPr>
        <w:t>. The flux ratio that did change (P5P from G6P lower branch), however, showed high correlation with it</w:t>
      </w:r>
      <w:del w:id="115" w:author="Claus Wilke" w:date="2014-07-03T16:19:00Z">
        <w:r w:rsidDel="00B6744D">
          <w:rPr>
            <w:rFonts w:ascii="Arial" w:hAnsi="Arial"/>
          </w:rPr>
          <w:delText>'</w:delText>
        </w:r>
      </w:del>
      <w:r>
        <w:rPr>
          <w:rFonts w:ascii="Arial" w:hAnsi="Arial"/>
        </w:rPr>
        <w:t>s corresponding protein ratio (</w:t>
      </w:r>
      <w:bookmarkStart w:id="116" w:name="__DdeLink__5421_903009628"/>
      <w:r>
        <w:rPr>
          <w:rFonts w:ascii="Arial" w:hAnsi="Arial"/>
        </w:rPr>
        <w:t>ρ=</w:t>
      </w:r>
      <w:bookmarkEnd w:id="116"/>
      <w:r>
        <w:rPr>
          <w:rFonts w:ascii="Arial" w:hAnsi="Arial"/>
        </w:rPr>
        <w:t>0.85</w:t>
      </w:r>
      <w:ins w:id="117" w:author="Claus Wilke" w:date="2014-07-03T16:19:00Z">
        <w:r w:rsidR="00B6744D">
          <w:rPr>
            <w:rFonts w:ascii="Arial" w:hAnsi="Arial"/>
          </w:rPr>
          <w:t xml:space="preserve">, </w:t>
        </w:r>
        <w:r w:rsidR="00B6744D" w:rsidRPr="00B6744D">
          <w:rPr>
            <w:rFonts w:ascii="Arial" w:hAnsi="Arial"/>
            <w:i/>
            <w:rPrChange w:id="118" w:author="Claus Wilke" w:date="2014-07-03T16:19:00Z">
              <w:rPr>
                <w:rFonts w:ascii="Arial" w:hAnsi="Arial"/>
              </w:rPr>
            </w:rPrChange>
          </w:rPr>
          <w:t>P</w:t>
        </w:r>
        <w:r w:rsidR="00B6744D">
          <w:rPr>
            <w:rFonts w:ascii="Arial" w:hAnsi="Arial"/>
          </w:rPr>
          <w:t>=…</w:t>
        </w:r>
      </w:ins>
      <w:r>
        <w:rPr>
          <w:rFonts w:ascii="Arial" w:hAnsi="Arial"/>
        </w:rPr>
        <w:t>) and low correlation between it</w:t>
      </w:r>
      <w:del w:id="119" w:author="Claus Wilke" w:date="2014-07-03T16:19:00Z">
        <w:r w:rsidDel="00B6744D">
          <w:rPr>
            <w:rFonts w:ascii="Arial" w:hAnsi="Arial"/>
          </w:rPr>
          <w:delText>'</w:delText>
        </w:r>
      </w:del>
      <w:r>
        <w:rPr>
          <w:rFonts w:ascii="Arial" w:hAnsi="Arial"/>
        </w:rPr>
        <w:t>s corresponding mRNA ratio (ρ=0.5</w:t>
      </w:r>
      <w:ins w:id="120" w:author="Claus Wilke" w:date="2014-07-03T16:19:00Z">
        <w:r w:rsidR="00B6744D">
          <w:rPr>
            <w:rFonts w:ascii="Arial" w:hAnsi="Arial"/>
          </w:rPr>
          <w:t xml:space="preserve">, </w:t>
        </w:r>
        <w:r w:rsidR="00B6744D" w:rsidRPr="00B6744D">
          <w:rPr>
            <w:rFonts w:ascii="Arial" w:hAnsi="Arial"/>
            <w:i/>
            <w:rPrChange w:id="121" w:author="Claus Wilke" w:date="2014-07-03T16:19:00Z">
              <w:rPr>
                <w:rFonts w:ascii="Arial" w:hAnsi="Arial"/>
              </w:rPr>
            </w:rPrChange>
          </w:rPr>
          <w:t>P</w:t>
        </w:r>
        <w:r w:rsidR="00B6744D">
          <w:rPr>
            <w:rFonts w:ascii="Arial" w:hAnsi="Arial"/>
          </w:rPr>
          <w:t>=…</w:t>
        </w:r>
      </w:ins>
      <w:r>
        <w:rPr>
          <w:rFonts w:ascii="Arial" w:hAnsi="Arial"/>
        </w:rPr>
        <w:t>).</w:t>
      </w:r>
    </w:p>
    <w:p w14:paraId="5329B8A3" w14:textId="77777777" w:rsidR="00296DF9" w:rsidRDefault="00296DF9"/>
    <w:p w14:paraId="029D2953" w14:textId="77777777" w:rsidR="00296DF9" w:rsidRDefault="00296DF9"/>
    <w:p w14:paraId="6246FC0A" w14:textId="77777777" w:rsidR="00296DF9" w:rsidRDefault="00B41324">
      <w:r>
        <w:rPr>
          <w:rFonts w:ascii="Arial" w:hAnsi="Arial"/>
          <w:b/>
          <w:bCs/>
        </w:rPr>
        <w:t>Lipid profiles</w:t>
      </w:r>
    </w:p>
    <w:p w14:paraId="583FEFE3" w14:textId="77777777" w:rsidR="00296DF9" w:rsidRDefault="00B41324">
      <w:r>
        <w:rPr>
          <w:rFonts w:ascii="Arial" w:hAnsi="Arial"/>
        </w:rPr>
        <w:t>Using negative ion MALDI-TOF and ESI mass spectrometry we analyzed Lipid A and phospholipids</w:t>
      </w:r>
      <w:ins w:id="122" w:author="Claus Wilke" w:date="2014-07-03T16:20:00Z">
        <w:r w:rsidR="00B6744D">
          <w:rPr>
            <w:rFonts w:ascii="Arial" w:hAnsi="Arial"/>
          </w:rPr>
          <w:t>,</w:t>
        </w:r>
      </w:ins>
      <w:r>
        <w:rPr>
          <w:rFonts w:ascii="Arial" w:hAnsi="Arial"/>
        </w:rPr>
        <w:t xml:space="preserve"> respectively. Around 8hr the </w:t>
      </w:r>
      <w:proofErr w:type="spellStart"/>
      <w:r>
        <w:rPr>
          <w:rFonts w:ascii="Arial" w:hAnsi="Arial"/>
        </w:rPr>
        <w:t>ms</w:t>
      </w:r>
      <w:proofErr w:type="spellEnd"/>
      <w:r>
        <w:rPr>
          <w:rFonts w:ascii="Arial" w:hAnsi="Arial"/>
        </w:rPr>
        <w:t xml:space="preserve"> peaks associated with an addition of the C16 chain to lipid A and the presence of a ~702.5 m/z corresponding to </w:t>
      </w:r>
      <w:proofErr w:type="spellStart"/>
      <w:r>
        <w:rPr>
          <w:rFonts w:ascii="Arial" w:hAnsi="Arial"/>
        </w:rPr>
        <w:t>cyclopropanation</w:t>
      </w:r>
      <w:proofErr w:type="spellEnd"/>
      <w:r>
        <w:rPr>
          <w:rFonts w:ascii="Arial" w:hAnsi="Arial"/>
        </w:rPr>
        <w:t xml:space="preserve"> of one unsaturated double bond within a PE molecule containing acyl chains increased. Both modifications to lipid A and phospholipid continued to increase up to the 2 week period with the 702.5 m/z peak associated with phospholipid modification dominating, by 2 weeks, over the basal major peak at ~688.5 m/z. The enzymes relevant to the above </w:t>
      </w:r>
      <w:proofErr w:type="spellStart"/>
      <w:r>
        <w:rPr>
          <w:rFonts w:ascii="Arial" w:hAnsi="Arial"/>
        </w:rPr>
        <w:t>lipidA</w:t>
      </w:r>
      <w:proofErr w:type="spellEnd"/>
      <w:r>
        <w:rPr>
          <w:rFonts w:ascii="Arial" w:hAnsi="Arial"/>
        </w:rPr>
        <w:t xml:space="preserve"> and phospholipid modifications are </w:t>
      </w:r>
      <w:proofErr w:type="spellStart"/>
      <w:r>
        <w:rPr>
          <w:rFonts w:ascii="Arial" w:hAnsi="Arial"/>
        </w:rPr>
        <w:t>pagP</w:t>
      </w:r>
      <w:proofErr w:type="spellEnd"/>
      <w:r>
        <w:rPr>
          <w:rFonts w:ascii="Arial" w:hAnsi="Arial"/>
        </w:rPr>
        <w:t xml:space="preserve"> and </w:t>
      </w:r>
      <w:proofErr w:type="spellStart"/>
      <w:r>
        <w:rPr>
          <w:rFonts w:ascii="Arial" w:hAnsi="Arial"/>
          <w:color w:val="222222"/>
        </w:rPr>
        <w:t>cycloproponated</w:t>
      </w:r>
      <w:proofErr w:type="spellEnd"/>
      <w:r>
        <w:rPr>
          <w:rFonts w:ascii="Arial" w:hAnsi="Arial"/>
          <w:color w:val="222222"/>
        </w:rPr>
        <w:t xml:space="preserve"> fatty acid synthase (</w:t>
      </w:r>
      <w:proofErr w:type="spellStart"/>
      <w:r>
        <w:rPr>
          <w:rFonts w:ascii="Arial" w:hAnsi="Arial"/>
          <w:color w:val="222222"/>
        </w:rPr>
        <w:t>cfa</w:t>
      </w:r>
      <w:proofErr w:type="spellEnd"/>
      <w:r>
        <w:rPr>
          <w:rFonts w:ascii="Arial" w:hAnsi="Arial"/>
          <w:color w:val="222222"/>
        </w:rPr>
        <w:t xml:space="preserve">), respectively.  </w:t>
      </w:r>
      <w:proofErr w:type="spellStart"/>
      <w:r>
        <w:rPr>
          <w:rFonts w:ascii="Arial" w:hAnsi="Arial"/>
          <w:color w:val="222222"/>
        </w:rPr>
        <w:t>PagP</w:t>
      </w:r>
      <w:proofErr w:type="spellEnd"/>
      <w:r>
        <w:rPr>
          <w:rFonts w:ascii="Arial" w:hAnsi="Arial"/>
          <w:color w:val="222222"/>
        </w:rPr>
        <w:t xml:space="preserve"> transcript levels do not change significantly during the time course, neither did </w:t>
      </w:r>
      <w:proofErr w:type="spellStart"/>
      <w:r>
        <w:rPr>
          <w:rFonts w:ascii="Arial" w:hAnsi="Arial"/>
          <w:color w:val="222222"/>
        </w:rPr>
        <w:t>PhoP</w:t>
      </w:r>
      <w:proofErr w:type="spellEnd"/>
      <w:r>
        <w:rPr>
          <w:rFonts w:ascii="Arial" w:hAnsi="Arial"/>
          <w:color w:val="222222"/>
        </w:rPr>
        <w:t xml:space="preserve"> levels that drive transcription of </w:t>
      </w:r>
      <w:proofErr w:type="spellStart"/>
      <w:r>
        <w:rPr>
          <w:rFonts w:ascii="Arial" w:hAnsi="Arial"/>
          <w:color w:val="222222"/>
        </w:rPr>
        <w:t>PagP</w:t>
      </w:r>
      <w:proofErr w:type="spellEnd"/>
      <w:r>
        <w:rPr>
          <w:rFonts w:ascii="Arial" w:hAnsi="Arial"/>
          <w:color w:val="222222"/>
        </w:rPr>
        <w:t xml:space="preserve">. </w:t>
      </w:r>
      <w:proofErr w:type="gramStart"/>
      <w:r>
        <w:rPr>
          <w:rFonts w:ascii="Arial" w:hAnsi="Arial"/>
          <w:color w:val="222222"/>
        </w:rPr>
        <w:t xml:space="preserve">Neither </w:t>
      </w:r>
      <w:proofErr w:type="spellStart"/>
      <w:r>
        <w:rPr>
          <w:rFonts w:ascii="Arial" w:hAnsi="Arial"/>
          <w:color w:val="222222"/>
        </w:rPr>
        <w:t>PagP</w:t>
      </w:r>
      <w:proofErr w:type="spellEnd"/>
      <w:r>
        <w:rPr>
          <w:rFonts w:ascii="Arial" w:hAnsi="Arial"/>
          <w:color w:val="222222"/>
        </w:rPr>
        <w:t xml:space="preserve"> or</w:t>
      </w:r>
      <w:proofErr w:type="gramEnd"/>
      <w:r>
        <w:rPr>
          <w:rFonts w:ascii="Arial" w:hAnsi="Arial"/>
          <w:color w:val="222222"/>
        </w:rPr>
        <w:t xml:space="preserve"> </w:t>
      </w:r>
      <w:proofErr w:type="spellStart"/>
      <w:r>
        <w:rPr>
          <w:rFonts w:ascii="Arial" w:hAnsi="Arial"/>
          <w:color w:val="222222"/>
        </w:rPr>
        <w:t>PhoP</w:t>
      </w:r>
      <w:proofErr w:type="spellEnd"/>
      <w:r>
        <w:rPr>
          <w:rFonts w:ascii="Arial" w:hAnsi="Arial"/>
          <w:color w:val="222222"/>
        </w:rPr>
        <w:t xml:space="preserve"> was observed at the protein level. CFA synthase protein levels increase between 3-6 </w:t>
      </w:r>
      <w:proofErr w:type="spellStart"/>
      <w:r>
        <w:rPr>
          <w:rFonts w:ascii="Arial" w:hAnsi="Arial"/>
          <w:color w:val="222222"/>
        </w:rPr>
        <w:t>hrs</w:t>
      </w:r>
      <w:proofErr w:type="spellEnd"/>
      <w:r>
        <w:rPr>
          <w:rFonts w:ascii="Arial" w:hAnsi="Arial"/>
          <w:color w:val="222222"/>
        </w:rPr>
        <w:t xml:space="preserve"> before decreasing again and CFA synthase RNA levels increase again around 1</w:t>
      </w:r>
      <w:ins w:id="123" w:author="Claus Wilke" w:date="2014-07-03T16:20:00Z">
        <w:r w:rsidR="00B6744D">
          <w:rPr>
            <w:rFonts w:ascii="Arial" w:hAnsi="Arial"/>
            <w:color w:val="222222"/>
          </w:rPr>
          <w:t xml:space="preserve"> </w:t>
        </w:r>
      </w:ins>
      <w:r>
        <w:rPr>
          <w:rFonts w:ascii="Arial" w:hAnsi="Arial"/>
          <w:color w:val="222222"/>
        </w:rPr>
        <w:t>week (figure 7</w:t>
      </w:r>
      <w:del w:id="124" w:author="Claus Wilke" w:date="2014-07-03T16:21:00Z">
        <w:r w:rsidDel="00B6744D">
          <w:rPr>
            <w:rFonts w:ascii="Arial" w:hAnsi="Arial"/>
            <w:color w:val="222222"/>
          </w:rPr>
          <w:delText xml:space="preserve"> </w:delText>
        </w:r>
      </w:del>
      <w:r>
        <w:rPr>
          <w:rFonts w:ascii="Arial" w:hAnsi="Arial"/>
          <w:color w:val="222222"/>
        </w:rPr>
        <w:t xml:space="preserve">B). </w:t>
      </w:r>
    </w:p>
    <w:p w14:paraId="27E2C9A8" w14:textId="77777777" w:rsidR="00296DF9" w:rsidRDefault="00296DF9"/>
    <w:sectPr w:rsidR="00296DF9">
      <w:headerReference w:type="even" r:id="rId8"/>
      <w:headerReference w:type="default" r:id="rId9"/>
      <w:footerReference w:type="even" r:id="rId10"/>
      <w:footerReference w:type="default" r:id="rId11"/>
      <w:pgSz w:w="12240" w:h="15840"/>
      <w:pgMar w:top="1440" w:right="1800" w:bottom="1440" w:left="1800" w:header="720" w:footer="720" w:gutter="0"/>
      <w:cols w:space="720"/>
      <w:formProt w:val="0"/>
      <w:docGrid w:linePitch="24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6" w:author="Claus Wilke" w:date="2014-07-03T16:13:00Z" w:initials="CW">
    <w:p w14:paraId="425F04FA" w14:textId="77777777" w:rsidR="00B6744D" w:rsidRDefault="00B6744D">
      <w:pPr>
        <w:pStyle w:val="CommentText"/>
      </w:pPr>
      <w:r>
        <w:rPr>
          <w:rStyle w:val="CommentReference"/>
        </w:rPr>
        <w:annotationRef/>
      </w:r>
      <w:r>
        <w:t>There’s something not quite right about this sentence, but I’m not sure how to fix it.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2932C3" w14:textId="77777777" w:rsidR="00B6744D" w:rsidRDefault="00B6744D">
      <w:r>
        <w:separator/>
      </w:r>
    </w:p>
  </w:endnote>
  <w:endnote w:type="continuationSeparator" w:id="0">
    <w:p w14:paraId="2F8C885D" w14:textId="77777777" w:rsidR="00B6744D" w:rsidRDefault="00B67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Droid Sans Fallback">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7E574" w14:textId="77777777" w:rsidR="00B6744D" w:rsidRDefault="00B6744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24C6C" w14:textId="77777777" w:rsidR="00B6744D" w:rsidRDefault="00B674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4B7406" w14:textId="77777777" w:rsidR="00B6744D" w:rsidRDefault="00B6744D">
      <w:r>
        <w:separator/>
      </w:r>
    </w:p>
  </w:footnote>
  <w:footnote w:type="continuationSeparator" w:id="0">
    <w:p w14:paraId="7F4652CE" w14:textId="77777777" w:rsidR="00B6744D" w:rsidRDefault="00B674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EF402" w14:textId="77777777" w:rsidR="00B6744D" w:rsidRDefault="00B6744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2CB60" w14:textId="77777777" w:rsidR="00B6744D" w:rsidRDefault="00B674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96DF9"/>
    <w:rsid w:val="00296DF9"/>
    <w:rsid w:val="00B41324"/>
    <w:rsid w:val="00B67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5B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Fallback" w:hAnsi="Cambria" w:cs="Cambria"/>
      <w:color w:val="00000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B413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1324"/>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uiPriority w:val="99"/>
    <w:semiHidden/>
    <w:unhideWhenUsed/>
    <w:rsid w:val="00B41324"/>
    <w:rPr>
      <w:sz w:val="18"/>
      <w:szCs w:val="18"/>
    </w:rPr>
  </w:style>
  <w:style w:type="paragraph" w:styleId="CommentText">
    <w:name w:val="annotation text"/>
    <w:basedOn w:val="Normal"/>
    <w:link w:val="CommentTextChar"/>
    <w:uiPriority w:val="99"/>
    <w:semiHidden/>
    <w:unhideWhenUsed/>
    <w:rsid w:val="00B41324"/>
  </w:style>
  <w:style w:type="character" w:customStyle="1" w:styleId="CommentTextChar">
    <w:name w:val="Comment Text Char"/>
    <w:basedOn w:val="DefaultParagraphFont"/>
    <w:link w:val="CommentText"/>
    <w:uiPriority w:val="99"/>
    <w:semiHidden/>
    <w:rsid w:val="00B41324"/>
    <w:rPr>
      <w:rFonts w:ascii="Cambria" w:eastAsia="Droid Sans Fallback" w:hAnsi="Cambria" w:cs="Cambria"/>
      <w:color w:val="00000A"/>
      <w:lang w:eastAsia="en-US"/>
    </w:rPr>
  </w:style>
  <w:style w:type="paragraph" w:styleId="CommentSubject">
    <w:name w:val="annotation subject"/>
    <w:basedOn w:val="CommentText"/>
    <w:next w:val="CommentText"/>
    <w:link w:val="CommentSubjectChar"/>
    <w:uiPriority w:val="99"/>
    <w:semiHidden/>
    <w:unhideWhenUsed/>
    <w:rsid w:val="00B41324"/>
    <w:rPr>
      <w:b/>
      <w:bCs/>
      <w:sz w:val="20"/>
      <w:szCs w:val="20"/>
    </w:rPr>
  </w:style>
  <w:style w:type="character" w:customStyle="1" w:styleId="CommentSubjectChar">
    <w:name w:val="Comment Subject Char"/>
    <w:basedOn w:val="CommentTextChar"/>
    <w:link w:val="CommentSubject"/>
    <w:uiPriority w:val="99"/>
    <w:semiHidden/>
    <w:rsid w:val="00B41324"/>
    <w:rPr>
      <w:rFonts w:ascii="Cambria" w:eastAsia="Droid Sans Fallback" w:hAnsi="Cambria" w:cs="Cambria"/>
      <w:b/>
      <w:bCs/>
      <w:color w:val="00000A"/>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1860</Words>
  <Characters>10603</Characters>
  <Application>Microsoft Macintosh Word</Application>
  <DocSecurity>0</DocSecurity>
  <Lines>88</Lines>
  <Paragraphs>24</Paragraphs>
  <ScaleCrop>false</ScaleCrop>
  <Company/>
  <LinksUpToDate>false</LinksUpToDate>
  <CharactersWithSpaces>12439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Houser</dc:creator>
  <cp:lastModifiedBy>Claus Wilke</cp:lastModifiedBy>
  <cp:revision>7</cp:revision>
  <dcterms:created xsi:type="dcterms:W3CDTF">2014-05-05T21:16:00Z</dcterms:created>
  <dcterms:modified xsi:type="dcterms:W3CDTF">2014-07-03T21:23:00Z</dcterms:modified>
</cp:coreProperties>
</file>